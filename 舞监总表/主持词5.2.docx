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55" w:rsidRDefault="009377F1">
      <w:pPr>
        <w:widowControl/>
        <w:pBdr>
          <w:bottom w:val="single" w:sz="6" w:space="4" w:color="EEEEEE"/>
        </w:pBdr>
        <w:spacing w:before="100" w:beforeAutospacing="1" w:after="100" w:afterAutospacing="1" w:line="276" w:lineRule="auto"/>
        <w:ind w:left="0" w:right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pPrChange w:id="0" w:author="yingwang15@mails.tsinghua.edu.cn" w:date="2018-12-21T11:56:00Z">
          <w:pPr>
            <w:widowControl/>
            <w:pBdr>
              <w:bottom w:val="single" w:sz="6" w:space="4" w:color="EEEEEE"/>
            </w:pBdr>
            <w:spacing w:before="100" w:beforeAutospacing="1" w:after="100" w:afterAutospacing="1" w:line="240" w:lineRule="auto"/>
            <w:ind w:left="0" w:right="0"/>
            <w:jc w:val="left"/>
            <w:outlineLvl w:val="0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主持词</w:t>
      </w:r>
      <w:r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ins w:id="1" w:author="yingwang15@mails.tsinghua.edu.cn" w:date="2018-12-22T00:35:00Z">
        <w:r>
          <w:rPr>
            <w:rFonts w:ascii="Helvetica" w:eastAsia="宋体" w:hAnsi="Helvetica" w:cs="Helvetica"/>
            <w:b/>
            <w:bCs/>
            <w:color w:val="333333"/>
            <w:kern w:val="36"/>
            <w:sz w:val="54"/>
            <w:szCs w:val="54"/>
          </w:rPr>
          <w:t>5.</w:t>
        </w:r>
        <w:del w:id="2" w:author="li" w:date="2018-12-22T08:57:00Z">
          <w:r w:rsidDel="00C46B4B">
            <w:rPr>
              <w:rFonts w:ascii="Helvetica" w:eastAsia="宋体" w:hAnsi="Helvetica" w:cs="Helvetica"/>
              <w:b/>
              <w:bCs/>
              <w:color w:val="333333"/>
              <w:kern w:val="36"/>
              <w:sz w:val="54"/>
              <w:szCs w:val="54"/>
            </w:rPr>
            <w:delText>0</w:delText>
          </w:r>
        </w:del>
      </w:ins>
      <w:ins w:id="3" w:author="li" w:date="2018-12-22T08:57:00Z">
        <w:r w:rsidR="00C46B4B">
          <w:rPr>
            <w:rFonts w:ascii="Helvetica" w:eastAsiaTheme="minorEastAsia" w:hAnsi="Helvetica" w:cs="Helvetica" w:hint="eastAsia"/>
            <w:b/>
            <w:bCs/>
            <w:color w:val="333333"/>
            <w:kern w:val="36"/>
            <w:sz w:val="54"/>
            <w:szCs w:val="54"/>
          </w:rPr>
          <w:t>1</w:t>
        </w:r>
      </w:ins>
      <w:del w:id="4" w:author="yingwang15@mails.tsinghua.edu.cn" w:date="2018-12-22T00:35:00Z">
        <w:r w:rsidDel="DD017E07">
          <w:rPr>
            <w:rFonts w:ascii="Helvetica" w:eastAsia="宋体" w:hAnsi="Helvetica" w:cs="Helvetica"/>
            <w:b/>
            <w:bCs/>
            <w:color w:val="333333"/>
            <w:kern w:val="36"/>
            <w:sz w:val="54"/>
            <w:szCs w:val="54"/>
          </w:rPr>
          <w:delText>4.</w:delText>
        </w:r>
      </w:del>
      <w:del w:id="5" w:author="yingwang15@mails.tsinghua.edu.cn" w:date="2018-12-21T11:57:00Z">
        <w:r w:rsidDel="221862C0">
          <w:rPr>
            <w:rFonts w:ascii="Helvetica" w:eastAsia="宋体" w:hAnsi="Helvetica" w:cs="Helvetica"/>
            <w:b/>
            <w:bCs/>
            <w:color w:val="333333"/>
            <w:kern w:val="36"/>
            <w:sz w:val="54"/>
            <w:szCs w:val="54"/>
          </w:rPr>
          <w:delText>1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6" w:author="Zhen Fan" w:date="2018-12-21T03:55:00Z"/>
          <w:rFonts w:ascii="Helvetica" w:eastAsia="宋体" w:hAnsi="Helvetica" w:cs="Helvetica"/>
          <w:color w:val="333333"/>
          <w:kern w:val="0"/>
          <w:szCs w:val="24"/>
        </w:rPr>
        <w:pPrChange w:id="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金子童：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A </w:t>
      </w:r>
      <w:r>
        <w:rPr>
          <w:rFonts w:ascii="Helvetica" w:eastAsia="宋体" w:hAnsi="Helvetica" w:cs="Helvetica"/>
          <w:color w:val="333333"/>
          <w:kern w:val="0"/>
          <w:szCs w:val="24"/>
        </w:rPr>
        <w:t>李苑楠：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B </w:t>
      </w:r>
      <w:r>
        <w:rPr>
          <w:rFonts w:ascii="Helvetica" w:eastAsia="宋体" w:hAnsi="Helvetica" w:cs="Helvetica"/>
          <w:color w:val="333333"/>
          <w:kern w:val="0"/>
          <w:szCs w:val="24"/>
        </w:rPr>
        <w:t>吕传承：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C </w:t>
      </w:r>
      <w:r>
        <w:rPr>
          <w:rFonts w:ascii="Helvetica" w:eastAsia="宋体" w:hAnsi="Helvetica" w:cs="Helvetica"/>
          <w:color w:val="333333"/>
          <w:kern w:val="0"/>
          <w:szCs w:val="24"/>
        </w:rPr>
        <w:t>王颖：</w:t>
      </w: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8" w:author="USER-" w:date="2018-12-22T07:53:00Z"/>
          <w:rFonts w:ascii="Helvetica" w:eastAsiaTheme="minorEastAsia" w:hAnsi="Helvetica" w:cs="Helvetica"/>
          <w:color w:val="333333"/>
          <w:kern w:val="0"/>
          <w:szCs w:val="24"/>
        </w:rPr>
        <w:pPrChange w:id="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0" w:author="Zhen Fan" w:date="2018-12-21T03:5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（需要定一下换衣服的节点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 xml:space="preserve"> 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主要苑楠开场的时候好像略忙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2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3333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）</w:t>
        </w:r>
      </w:ins>
    </w:p>
    <w:p w:rsidR="00AF1555" w:rsidRDefault="00DA679D">
      <w:pPr>
        <w:widowControl/>
        <w:spacing w:before="192" w:after="192" w:line="276" w:lineRule="auto"/>
        <w:ind w:left="0" w:right="0"/>
        <w:jc w:val="left"/>
        <w:rPr>
          <w:ins w:id="11" w:author="li" w:date="2018-12-22T08:32:00Z"/>
          <w:rFonts w:ascii="Helvetica" w:eastAsiaTheme="minorEastAsia" w:hAnsi="Helvetica" w:cs="Helvetica"/>
          <w:color w:val="333333"/>
          <w:kern w:val="0"/>
          <w:szCs w:val="24"/>
        </w:rPr>
        <w:pPrChange w:id="1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3" w:author="USER-" w:date="2018-12-22T07:53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(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注意</w:t>
        </w:r>
      </w:ins>
      <w:ins w:id="14" w:author="li" w:date="2018-12-22T07:54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颁奖流程的确认</w:t>
        </w:r>
      </w:ins>
      <w:ins w:id="15" w:author="USER-" w:date="2018-12-22T07:53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)</w:t>
        </w:r>
      </w:ins>
    </w:p>
    <w:p w:rsidR="00AF1555" w:rsidRPr="00AF1555" w:rsidRDefault="00E00EF2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16" w:author="USER-" w:date="2018-12-22T07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1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8" w:author="li" w:date="2018-12-22T08:32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（</w:t>
        </w:r>
      </w:ins>
      <w:ins w:id="19" w:author="li" w:date="2018-12-22T08:33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串词过程中，</w:t>
        </w:r>
      </w:ins>
      <w:ins w:id="20" w:author="li" w:date="2018-12-22T08:32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最好能有与观众对话</w:t>
        </w:r>
      </w:ins>
      <w:ins w:id="21" w:author="li" w:date="2018-12-22T08:33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的亲切感</w:t>
        </w:r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，可以稍微</w:t>
        </w:r>
      </w:ins>
      <w:ins w:id="22" w:author="li" w:date="2018-12-22T08:34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讲讲上个节目的感受</w:t>
        </w:r>
      </w:ins>
      <w:ins w:id="23" w:author="li" w:date="2018-12-22T08:32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）</w:t>
        </w:r>
      </w:ins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24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暗场词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2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尊敬的各位老师，各位来宾，亲爱的同学们，计算机系第</w:t>
      </w:r>
      <w:r>
        <w:rPr>
          <w:rFonts w:ascii="Helvetica" w:eastAsia="宋体" w:hAnsi="Helvetica" w:cs="Helvetica"/>
          <w:color w:val="333333"/>
          <w:kern w:val="0"/>
          <w:szCs w:val="24"/>
        </w:rPr>
        <w:t>36</w:t>
      </w:r>
      <w:r>
        <w:rPr>
          <w:rFonts w:ascii="Helvetica" w:eastAsia="宋体" w:hAnsi="Helvetica" w:cs="Helvetica"/>
          <w:color w:val="333333"/>
          <w:kern w:val="0"/>
          <w:szCs w:val="24"/>
        </w:rPr>
        <w:t>届学生节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三十六计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即将开始，请您找一个帅气的男孩子或可爱的女孩子，并尽快坐到他身边；请您将手机调至震动状态，防止因观看节目过于专心而漏接女朋友的电话；为您提供的礼品袋中有一页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[</w:t>
      </w:r>
      <w:r>
        <w:rPr>
          <w:rFonts w:ascii="Helvetica" w:eastAsia="宋体" w:hAnsi="Helvetica" w:cs="Helvetica"/>
          <w:color w:val="333333"/>
          <w:kern w:val="0"/>
          <w:szCs w:val="24"/>
        </w:rPr>
        <w:t>游戏攻略</w:t>
      </w:r>
      <w:r>
        <w:rPr>
          <w:rFonts w:ascii="Helvetica" w:eastAsia="宋体" w:hAnsi="Helvetica" w:cs="Helvetica"/>
          <w:color w:val="333333"/>
          <w:kern w:val="0"/>
          <w:szCs w:val="24"/>
        </w:rPr>
        <w:t>]</w:t>
      </w:r>
      <w:r>
        <w:rPr>
          <w:rFonts w:ascii="Helvetica" w:eastAsia="宋体" w:hAnsi="Helvetica" w:cs="Helvetica"/>
          <w:color w:val="333333"/>
          <w:kern w:val="0"/>
          <w:szCs w:val="24"/>
        </w:rPr>
        <w:t>，叫做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安全须知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，请认真研读；拍照时请不要使用闪光灯，避免影响您观看光影舞蹈的体验；演出过程中请不要随意跑动，防止进入奇幻世界；也希望您能看管好私人物品，以免丢失；如若发生意外，请按工作人员指示有序撤离。我们为大家提供了免费的</w:t>
      </w:r>
      <w:r>
        <w:rPr>
          <w:rFonts w:ascii="Helvetica" w:eastAsia="宋体" w:hAnsi="Helvetica" w:cs="Helvetica"/>
          <w:color w:val="333333"/>
          <w:kern w:val="0"/>
          <w:szCs w:val="24"/>
        </w:rPr>
        <w:t>Wi-Fi</w:t>
      </w:r>
      <w:r>
        <w:rPr>
          <w:rFonts w:ascii="Helvetica" w:eastAsia="宋体" w:hAnsi="Helvetica" w:cs="Helvetica"/>
          <w:color w:val="333333"/>
          <w:kern w:val="0"/>
          <w:szCs w:val="24"/>
        </w:rPr>
        <w:t>，名称是</w:t>
      </w:r>
      <w:r>
        <w:rPr>
          <w:rFonts w:ascii="Helvetica" w:eastAsia="宋体" w:hAnsi="Helvetica" w:cs="Helvetica"/>
          <w:color w:val="333333"/>
          <w:kern w:val="0"/>
          <w:szCs w:val="24"/>
        </w:rPr>
        <w:t>#</w:t>
      </w:r>
      <w:r>
        <w:rPr>
          <w:rFonts w:ascii="Helvetica" w:eastAsia="宋体" w:hAnsi="Helvetica" w:cs="Helvetica"/>
          <w:color w:val="333333"/>
          <w:kern w:val="0"/>
          <w:szCs w:val="24"/>
        </w:rPr>
        <w:t>三十六计</w:t>
      </w:r>
      <w:r>
        <w:rPr>
          <w:rFonts w:ascii="Helvetica" w:eastAsia="宋体" w:hAnsi="Helvetica" w:cs="Helvetica"/>
          <w:color w:val="333333"/>
          <w:kern w:val="0"/>
          <w:szCs w:val="24"/>
        </w:rPr>
        <w:t>#</w:t>
      </w:r>
      <w:r>
        <w:rPr>
          <w:rFonts w:ascii="Helvetica" w:eastAsia="宋体" w:hAnsi="Helvetica" w:cs="Helvetica"/>
          <w:color w:val="333333"/>
          <w:kern w:val="0"/>
          <w:szCs w:val="24"/>
        </w:rPr>
        <w:t>学生节，密码是</w:t>
      </w:r>
      <w:r>
        <w:rPr>
          <w:rFonts w:ascii="Helvetica" w:eastAsia="宋体" w:hAnsi="Helvetica" w:cs="Helvetica"/>
          <w:color w:val="333333"/>
          <w:kern w:val="0"/>
          <w:szCs w:val="24"/>
        </w:rPr>
        <w:t>9#201</w:t>
      </w:r>
      <w:ins w:id="26" w:author="Zhen Fan" w:date="2018-12-21T03:42:00Z">
        <w:r>
          <w:rPr>
            <w:rFonts w:ascii="Helvetica" w:eastAsia="宋体" w:hAnsi="Helvetica" w:cs="Helvetica"/>
            <w:color w:val="333333"/>
            <w:kern w:val="0"/>
            <w:szCs w:val="24"/>
          </w:rPr>
          <w:t>8</w:t>
        </w:r>
      </w:ins>
      <w:del w:id="27" w:author="Zhen Fan" w:date="2018-12-21T03:41:00Z">
        <w:r w:rsidDel="AC0472DB">
          <w:rPr>
            <w:rFonts w:ascii="Helvetica" w:eastAsia="宋体" w:hAnsi="Helvetica" w:cs="Helvetica"/>
            <w:color w:val="333333"/>
            <w:kern w:val="0"/>
            <w:szCs w:val="24"/>
          </w:rPr>
          <w:delText>7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CST; </w:t>
      </w:r>
      <w:r>
        <w:rPr>
          <w:rFonts w:ascii="Helvetica" w:eastAsia="宋体" w:hAnsi="Helvetica" w:cs="Helvetica"/>
          <w:color w:val="333333"/>
          <w:kern w:val="0"/>
          <w:szCs w:val="24"/>
        </w:rPr>
        <w:t>弹幕的使用方法为：打开微信，关注酒井咨询公众号，并发送</w:t>
      </w:r>
      <w:r>
        <w:rPr>
          <w:rFonts w:ascii="Helvetica" w:eastAsia="宋体" w:hAnsi="Helvetica" w:cs="Helvetica"/>
          <w:color w:val="333333"/>
          <w:kern w:val="0"/>
          <w:szCs w:val="24"/>
        </w:rPr>
        <w:t>‘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dm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>’</w:t>
      </w:r>
      <w:r>
        <w:rPr>
          <w:rFonts w:ascii="Helvetica" w:eastAsia="宋体" w:hAnsi="Helvetica" w:cs="Helvetica"/>
          <w:color w:val="333333"/>
          <w:kern w:val="0"/>
          <w:szCs w:val="24"/>
        </w:rPr>
        <w:t>空格加上您想说的话即可。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4"/>
        </w:rPr>
        <w:t>祝您，晚上愉快。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28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开场词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2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C: </w:t>
      </w:r>
      <w:r>
        <w:rPr>
          <w:rFonts w:ascii="Helvetica" w:eastAsia="宋体" w:hAnsi="Helvetica" w:cs="Helvetica"/>
          <w:color w:val="333333"/>
          <w:kern w:val="0"/>
          <w:szCs w:val="24"/>
        </w:rPr>
        <w:t>尊敬的各位来宾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D: </w:t>
      </w:r>
      <w:r>
        <w:rPr>
          <w:rFonts w:ascii="Helvetica" w:eastAsia="宋体" w:hAnsi="Helvetica" w:cs="Helvetica"/>
          <w:color w:val="333333"/>
          <w:kern w:val="0"/>
          <w:szCs w:val="24"/>
        </w:rPr>
        <w:t>亲爱的</w:t>
      </w:r>
      <w:ins w:id="31" w:author="li" w:date="2018-12-22T07:29:00Z">
        <w:r>
          <w:rPr>
            <w:rFonts w:ascii="Helvetica" w:eastAsia="宋体" w:hAnsi="Helvetica" w:cs="Helvetica"/>
            <w:color w:val="333333"/>
            <w:kern w:val="0"/>
            <w:szCs w:val="24"/>
          </w:rPr>
          <w:t>老师们、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同学们，大家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合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晚上好！</w:t>
      </w:r>
      <w:ins w:id="33" w:author="li" w:date="2018-12-22T07:28:00Z">
        <w:r>
          <w:rPr>
            <w:rFonts w:ascii="Helvetica" w:hAnsi="Helvetica" w:cs="Helvetica"/>
            <w:color w:val="333333"/>
            <w:kern w:val="0"/>
            <w:szCs w:val="24"/>
          </w:rPr>
          <w:t>（</w:t>
        </w:r>
      </w:ins>
      <w:ins w:id="34" w:author="li" w:date="2018-12-22T08:32:00Z">
        <w:r w:rsidR="00E00EF2">
          <w:rPr>
            <w:rFonts w:ascii="Helvetica" w:hAnsi="Helvetica" w:cs="Helvetica" w:hint="eastAsia"/>
            <w:color w:val="333333"/>
            <w:kern w:val="0"/>
            <w:szCs w:val="24"/>
          </w:rPr>
          <w:t>面带微笑，</w:t>
        </w:r>
      </w:ins>
      <w:ins w:id="35" w:author="li" w:date="2018-12-22T07:28:00Z">
        <w:r>
          <w:rPr>
            <w:rFonts w:ascii="Helvetica" w:hAnsi="Helvetica" w:cs="Helvetica"/>
            <w:color w:val="333333"/>
            <w:kern w:val="0"/>
            <w:szCs w:val="24"/>
          </w:rPr>
          <w:t>亲切</w:t>
        </w:r>
      </w:ins>
      <w:ins w:id="36" w:author="li" w:date="2018-12-22T07:29:00Z">
        <w:r>
          <w:rPr>
            <w:rFonts w:ascii="Helvetica" w:hAnsi="Helvetica" w:cs="Helvetica"/>
            <w:color w:val="333333"/>
            <w:kern w:val="0"/>
            <w:szCs w:val="24"/>
          </w:rPr>
          <w:t>问候</w:t>
        </w:r>
      </w:ins>
      <w:ins w:id="37" w:author="li" w:date="2018-12-22T07:28:00Z">
        <w:r>
          <w:rPr>
            <w:rFonts w:ascii="Helvetica" w:hAnsi="Helvetica" w:cs="Helvetica"/>
            <w:color w:val="333333"/>
            <w:kern w:val="0"/>
            <w:szCs w:val="24"/>
          </w:rPr>
          <w:t>）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8" w:author="yingwang15@mails.tsinghua.edu.cn" w:date="2018-12-21T11:30:00Z"/>
          <w:rFonts w:ascii="Helvetica" w:eastAsia="宋体" w:hAnsi="Helvetica" w:cs="Helvetica"/>
          <w:color w:val="333333"/>
          <w:kern w:val="0"/>
          <w:szCs w:val="24"/>
        </w:rPr>
        <w:pPrChange w:id="3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40" w:author="yingwang15@mails.tsinghua.edu.cn" w:date="2018-12-21T11:30:00Z">
        <w:r w:rsidDel="0328C183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0328C183">
          <w:rPr>
            <w:rFonts w:ascii="Helvetica" w:eastAsia="宋体" w:hAnsi="Helvetica" w:cs="Helvetica"/>
            <w:color w:val="333333"/>
            <w:kern w:val="0"/>
            <w:szCs w:val="24"/>
          </w:rPr>
          <w:delText>点题：三十六计，</w:delText>
        </w:r>
        <w:r w:rsidDel="0328C183">
          <w:rPr>
            <w:rFonts w:ascii="Helvetica" w:eastAsia="宋体" w:hAnsi="Helvetica" w:cs="Helvetica"/>
            <w:color w:val="333333"/>
            <w:kern w:val="0"/>
            <w:szCs w:val="24"/>
          </w:rPr>
          <w:delText>60</w:delText>
        </w:r>
        <w:r w:rsidDel="0328C183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年</w:delText>
        </w:r>
        <w:r w:rsidDel="0328C183">
          <w:rPr>
            <w:rFonts w:ascii="宋体" w:eastAsia="宋体" w:hAnsi="宋体" w:hint="eastAsia"/>
            <w:color w:val="333333"/>
            <w:kern w:val="0"/>
            <w:szCs w:val="24"/>
          </w:rPr>
          <w:delText>系庆，第三十六届学</w:delText>
        </w:r>
        <w:r w:rsidDel="0328C183">
          <w:rPr>
            <w:rFonts w:ascii="微软雅黑" w:eastAsia="微软雅黑" w:hAnsi="微软雅黑" w:cs="微软雅黑" w:hint="eastAsia"/>
            <w:color w:val="333333"/>
            <w:kern w:val="0"/>
            <w:szCs w:val="24"/>
          </w:rPr>
          <w:delText>⽣</w:delText>
        </w:r>
        <w:r w:rsidDel="0328C183">
          <w:rPr>
            <w:rFonts w:ascii="宋体" w:eastAsia="宋体" w:hAnsi="宋体" w:hint="eastAsia"/>
            <w:color w:val="333333"/>
            <w:kern w:val="0"/>
            <w:szCs w:val="24"/>
          </w:rPr>
          <w:delText>生节</w:delText>
        </w:r>
        <w:r w:rsidDel="0328C183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ins w:id="42" w:author="潘 庆霖" w:date="2018-12-22T00:1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一元复始，六十年上下求索，初心不改。大家好，我是主持人金子童。今夜，我们相聚大礼堂，细数过去，展望未来。</w:t>
        </w:r>
      </w:ins>
      <w:del w:id="43" w:author="潘 庆霖" w:date="2018-12-22T00:14:00Z">
        <w:r w:rsidDel="EF75368C">
          <w:rPr>
            <w:rFonts w:ascii="Helvetica" w:eastAsia="宋体" w:hAnsi="Helvetica" w:cs="Helvetica"/>
            <w:color w:val="333333"/>
            <w:kern w:val="0"/>
            <w:szCs w:val="24"/>
          </w:rPr>
          <w:delText>一元复始，六十</w:delText>
        </w:r>
        <w:r w:rsidDel="EF75368C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年</w:delText>
        </w:r>
        <w:r w:rsidDel="EF75368C">
          <w:rPr>
            <w:rFonts w:ascii="宋体" w:eastAsia="宋体" w:hAnsi="宋体" w:hint="eastAsia"/>
            <w:color w:val="333333"/>
            <w:kern w:val="0"/>
            <w:szCs w:val="24"/>
          </w:rPr>
          <w:delText>上下求索，初心不改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ins w:id="45" w:author="潘 庆霖" w:date="2018-12-22T00:1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大家好，我是主持人李苑楠，站在建系六十周年的时间</w:t>
        </w:r>
      </w:ins>
      <w:ins w:id="46" w:author="li" w:date="2018-12-22T07:30:00Z">
        <w:r>
          <w:rPr>
            <w:rFonts w:ascii="Helvetica" w:eastAsia="宋体" w:hAnsi="Helvetica" w:cs="Helvetica"/>
            <w:color w:val="333333"/>
            <w:kern w:val="0"/>
            <w:szCs w:val="24"/>
          </w:rPr>
          <w:t>节</w:t>
        </w:r>
      </w:ins>
      <w:ins w:id="47" w:author="潘 庆霖" w:date="2018-12-22T00:1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点上，我们也迎来了第三十六届学生节。三十六载，披荆斩棘，既往来开，今夜贵系人又将留下新的精彩。</w:t>
        </w:r>
      </w:ins>
      <w:del w:id="48" w:author="潘 庆霖" w:date="2018-12-22T00:14:00Z">
        <w:r w:rsidDel="FC681430">
          <w:rPr>
            <w:rFonts w:ascii="Helvetica" w:eastAsia="宋体" w:hAnsi="Helvetica" w:cs="Helvetica"/>
            <w:color w:val="333333"/>
            <w:kern w:val="0"/>
            <w:szCs w:val="24"/>
          </w:rPr>
          <w:delText>万象更迭，三十六载披荆斩棘、继往开来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C: </w:t>
      </w:r>
      <w:ins w:id="50" w:author="潘 庆霖" w:date="2018-12-22T00:1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大家好，我是主持人吕传承。在三十六计的舞台上，我们将唱响天人合一的乐曲，也将谱写革故鼎新的篇章。</w:t>
        </w:r>
      </w:ins>
      <w:del w:id="51" w:author="潘 庆霖" w:date="2018-12-22T00:14:00Z">
        <w:r w:rsidDel="6A70AAC9">
          <w:rPr>
            <w:rFonts w:ascii="Helvetica" w:eastAsia="宋体" w:hAnsi="Helvetica" w:cs="Helvetica"/>
            <w:color w:val="333333"/>
            <w:kern w:val="0"/>
            <w:szCs w:val="24"/>
          </w:rPr>
          <w:delText>顺时施宜，唱响天人合一的乐曲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52" w:author="潘 庆霖" w:date="2018-12-22T00:17:00Z"/>
          <w:rFonts w:ascii="Helvetica" w:eastAsia="宋体" w:hAnsi="Helvetica" w:cs="Helvetica"/>
          <w:color w:val="333333"/>
          <w:kern w:val="0"/>
          <w:szCs w:val="24"/>
        </w:rPr>
        <w:pPrChange w:id="5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 xml:space="preserve">D: </w:t>
      </w:r>
      <w:ins w:id="54" w:author="潘 庆霖" w:date="2018-12-22T00:1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大家好，我是主持人王颖。今天是我最后一个学生节，也是我最期待的学生节。我期待的不只是舞台上的节目，更是舞台上所体现出的物换星移，</w:t>
        </w:r>
      </w:ins>
      <w:ins w:id="55" w:author="潘 庆霖" w:date="2018-12-22T00:1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阴阳燮理</w:t>
        </w:r>
      </w:ins>
      <w:ins w:id="56" w:author="潘 庆霖" w:date="2018-12-22T00:15:00Z">
        <w:r>
          <w:rPr>
            <w:rFonts w:ascii="Helvetica" w:eastAsia="宋体" w:hAnsi="Helvetica" w:cs="Helvetica"/>
            <w:color w:val="333333"/>
            <w:kern w:val="0"/>
            <w:szCs w:val="24"/>
          </w:rPr>
          <w:t>的智慧。</w:t>
        </w:r>
      </w:ins>
      <w:del w:id="57" w:author="潘 庆霖" w:date="2018-12-22T00:15:00Z">
        <w:r w:rsidDel="979C3031">
          <w:rPr>
            <w:rFonts w:ascii="Helvetica" w:eastAsia="宋体" w:hAnsi="Helvetica" w:cs="Helvetica"/>
            <w:color w:val="333333"/>
            <w:kern w:val="0"/>
            <w:szCs w:val="24"/>
          </w:rPr>
          <w:delText>匠心独运，谱写革故鼎新的篇章</w:delText>
        </w:r>
      </w:del>
    </w:p>
    <w:p w:rsidR="00AF1555" w:rsidRDefault="00AF1555">
      <w:pPr>
        <w:widowControl/>
        <w:spacing w:before="192" w:after="192" w:line="276" w:lineRule="auto"/>
        <w:ind w:left="0" w:right="0"/>
        <w:jc w:val="left"/>
        <w:rPr>
          <w:del w:id="58" w:author="潘 庆霖" w:date="2018-12-22T00:16:00Z"/>
          <w:rFonts w:ascii="Helvetica" w:eastAsia="宋体" w:hAnsi="Helvetica" w:cs="Helvetica"/>
          <w:color w:val="333333"/>
          <w:kern w:val="0"/>
          <w:szCs w:val="24"/>
        </w:rPr>
        <w:pPrChange w:id="5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0" w:author="潘 庆霖" w:date="2018-12-22T00:16:00Z"/>
          <w:rFonts w:ascii="Helvetica" w:eastAsia="宋体" w:hAnsi="Helvetica" w:cs="Helvetica"/>
          <w:color w:val="333333"/>
          <w:kern w:val="0"/>
          <w:szCs w:val="24"/>
        </w:rPr>
        <w:pPrChange w:id="6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62" w:author="潘 庆霖" w:date="2018-12-22T00:16:00Z">
        <w:r w:rsidDel="20E9828F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A: </w:delText>
        </w:r>
        <w:r w:rsidDel="20E9828F">
          <w:rPr>
            <w:rFonts w:ascii="Helvetica" w:eastAsia="宋体" w:hAnsi="Helvetica" w:cs="Helvetica"/>
            <w:color w:val="333333"/>
            <w:kern w:val="0"/>
            <w:szCs w:val="24"/>
          </w:rPr>
          <w:delText>今夜，我们相聚大礼堂，细数过去，展望未来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3" w:author="潘 庆霖" w:date="2018-12-22T00:16:00Z"/>
          <w:rFonts w:ascii="Helvetica" w:eastAsia="宋体" w:hAnsi="Helvetica" w:cs="Helvetica"/>
          <w:color w:val="333333"/>
          <w:kern w:val="0"/>
          <w:szCs w:val="24"/>
        </w:rPr>
        <w:pPrChange w:id="6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65" w:author="潘 庆霖" w:date="2018-12-22T00:16:00Z">
        <w:r w:rsidDel="E3F377C6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B: </w:delText>
        </w:r>
        <w:r w:rsidDel="E3F377C6">
          <w:rPr>
            <w:rFonts w:ascii="Helvetica" w:eastAsia="宋体" w:hAnsi="Helvetica" w:cs="Helvetica"/>
            <w:color w:val="333333"/>
            <w:kern w:val="0"/>
            <w:szCs w:val="24"/>
          </w:rPr>
          <w:delText>心潮澎湃，激情满怀</w:delText>
        </w:r>
        <w:r w:rsidDel="E3F377C6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 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6" w:author="潘 庆霖" w:date="2018-12-22T00:16:00Z"/>
          <w:rFonts w:ascii="Helvetica" w:eastAsia="宋体" w:hAnsi="Helvetica" w:cs="Helvetica"/>
          <w:color w:val="333333"/>
          <w:kern w:val="0"/>
          <w:szCs w:val="24"/>
        </w:rPr>
        <w:pPrChange w:id="6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68" w:author="潘 庆霖" w:date="2018-12-22T00:16:00Z">
        <w:r w:rsidDel="AFB0EAF3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AFB0EAF3">
          <w:rPr>
            <w:rFonts w:ascii="Helvetica" w:eastAsia="宋体" w:hAnsi="Helvetica" w:cs="Helvetica"/>
            <w:color w:val="333333"/>
            <w:kern w:val="0"/>
            <w:szCs w:val="24"/>
          </w:rPr>
          <w:delText>引题，推动气氛</w:delText>
        </w:r>
        <w:r w:rsidDel="AFB0EAF3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9" w:author="潘 庆霖" w:date="2018-12-22T00:16:00Z"/>
          <w:rFonts w:ascii="Helvetica" w:eastAsia="宋体" w:hAnsi="Helvetica" w:cs="Helvetica"/>
          <w:color w:val="333333"/>
          <w:kern w:val="0"/>
          <w:szCs w:val="24"/>
        </w:rPr>
        <w:pPrChange w:id="7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1" w:author="潘 庆霖" w:date="2018-12-22T00:16:00Z">
        <w:r w:rsidDel="C03CBD21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C: </w:delText>
        </w:r>
        <w:r w:rsidDel="C03CBD21">
          <w:rPr>
            <w:rFonts w:ascii="Helvetica" w:eastAsia="宋体" w:hAnsi="Helvetica" w:cs="Helvetica"/>
            <w:color w:val="333333"/>
            <w:kern w:val="0"/>
            <w:szCs w:val="24"/>
          </w:rPr>
          <w:delText>物换星移，明而接暗，暗而续明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3" w:author="潘 庆霖" w:date="2018-12-22T00:16:00Z">
        <w:r w:rsidDel="407F0D90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D: </w:delText>
        </w:r>
        <w:r w:rsidDel="407F0D90">
          <w:rPr>
            <w:rFonts w:ascii="Helvetica" w:eastAsia="宋体" w:hAnsi="Helvetica" w:cs="Helvetica"/>
            <w:color w:val="333333"/>
            <w:kern w:val="0"/>
            <w:szCs w:val="24"/>
          </w:rPr>
          <w:delText>阴阳燮理，至算无算，计计连环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ins w:id="75" w:author="潘 庆霖" w:date="2018-12-22T00:1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那么我宣布，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2018</w:t>
      </w:r>
      <w:r>
        <w:rPr>
          <w:rFonts w:ascii="Helvetica" w:eastAsia="宋体" w:hAnsi="Helvetica" w:cs="Helvetica"/>
          <w:color w:val="333333"/>
          <w:kern w:val="0"/>
          <w:szCs w:val="24"/>
        </w:rPr>
        <w:t>年</w:t>
      </w:r>
      <w:del w:id="76" w:author="yingwang15@mails.tsinghua.edu.cn" w:date="2018-12-21T11:30:00Z">
        <w:r w:rsidDel="46F1CFF9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年</w:delText>
        </w:r>
      </w:del>
      <w:r>
        <w:rPr>
          <w:rFonts w:ascii="宋体" w:eastAsia="宋体" w:hAnsi="宋体" w:hint="eastAsia"/>
          <w:color w:val="333333"/>
          <w:kern w:val="0"/>
          <w:szCs w:val="24"/>
        </w:rPr>
        <w:t>清华大学计算机系第三十六届学</w:t>
      </w:r>
      <w:del w:id="77" w:author="yingwang15@mails.tsinghua.edu.cn" w:date="2018-12-21T11:30:00Z">
        <w:r w:rsidDel="AD832007">
          <w:rPr>
            <w:rFonts w:ascii="微软雅黑" w:eastAsia="微软雅黑" w:hAnsi="微软雅黑" w:cs="微软雅黑" w:hint="eastAsia"/>
            <w:color w:val="333333"/>
            <w:kern w:val="0"/>
            <w:szCs w:val="24"/>
          </w:rPr>
          <w:delText>⽣</w:delText>
        </w:r>
      </w:del>
      <w:r>
        <w:rPr>
          <w:rFonts w:ascii="宋体" w:eastAsia="宋体" w:hAnsi="宋体" w:hint="eastAsia"/>
          <w:color w:val="333333"/>
          <w:kern w:val="0"/>
          <w:szCs w:val="24"/>
        </w:rPr>
        <w:t>生节</w:t>
      </w:r>
      <w:r>
        <w:rPr>
          <w:rFonts w:ascii="Helvetica" w:eastAsia="宋体" w:hAnsi="Helvetica" w:cs="Helvetica"/>
          <w:color w:val="333333"/>
          <w:kern w:val="0"/>
          <w:szCs w:val="24"/>
        </w:rPr>
        <w:t>——“</w:t>
      </w:r>
      <w:r>
        <w:rPr>
          <w:rFonts w:ascii="Helvetica" w:eastAsia="宋体" w:hAnsi="Helvetica" w:cs="Helvetica"/>
          <w:color w:val="333333"/>
          <w:kern w:val="0"/>
          <w:szCs w:val="24"/>
        </w:rPr>
        <w:t>三十六计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合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现在开始！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ins w:id="79" w:author="yingwang15@mails.tsinghua.edu.cn" w:date="2018-12-21T11:30:00Z">
        <w:r>
          <w:rPr>
            <w:rFonts w:ascii="Helvetica" w:eastAsia="宋体" w:hAnsi="Helvetica" w:cs="Helvetica"/>
            <w:color w:val="333333"/>
            <w:kern w:val="0"/>
            <w:szCs w:val="24"/>
          </w:rPr>
          <w:t>(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情绪高昂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)</w:t>
        </w:r>
      </w:ins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80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领导讲话</w:t>
      </w:r>
      <w:ins w:id="81" w:author="yingwang15@mails.tsinghua.edu.cn" w:date="2018-12-22T00:37:00Z"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6"/>
            <w:szCs w:val="36"/>
          </w:rPr>
          <w:t>&amp;</w:t>
        </w:r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6"/>
            <w:szCs w:val="36"/>
          </w:rPr>
          <w:t>钟士模颁奖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：今晚我们有幸请到多位领导和嘉宾莅临现场，请允许我们为大家一一介绍。他们是</w:t>
      </w:r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（</w:t>
      </w:r>
      <w:r>
        <w:rPr>
          <w:rFonts w:ascii="Helvetica" w:eastAsia="宋体" w:hAnsi="Helvetica" w:cs="Helvetica"/>
          <w:color w:val="333333"/>
          <w:kern w:val="0"/>
          <w:szCs w:val="24"/>
        </w:rPr>
        <w:t>B:</w:t>
      </w:r>
      <w:r>
        <w:rPr>
          <w:rFonts w:ascii="Helvetica" w:eastAsia="宋体" w:hAnsi="Helvetica" w:cs="Helvetica"/>
          <w:color w:val="333333"/>
          <w:kern w:val="0"/>
          <w:szCs w:val="24"/>
        </w:rPr>
        <w:t>欢迎）</w:t>
      </w:r>
      <w:ins w:id="83" w:author="潘 庆霖" w:date="2018-12-22T00:18:00Z">
        <w:r w:rsidR="008639D6" w:rsidRPr="008639D6">
          <w:rPr>
            <w:rFonts w:ascii="Helvetica" w:eastAsia="宋体" w:hAnsi="Helvetica" w:cs="Helvetica" w:hint="eastAsia"/>
            <w:color w:val="FF0000"/>
            <w:kern w:val="0"/>
            <w:szCs w:val="24"/>
            <w:rPrChange w:id="84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站位：往台侧站，斜着面向观众，面向嘉宾。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85" w:author="Zhen Fan" w:date="2018-12-21T03:42:00Z"/>
          <w:rFonts w:ascii="Helvetica" w:eastAsia="宋体" w:hAnsi="Helvetica" w:cs="Helvetica"/>
          <w:color w:val="333333"/>
          <w:kern w:val="0"/>
          <w:szCs w:val="24"/>
        </w:rPr>
        <w:pPrChange w:id="8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：让我们再次用热烈的掌声欢迎各位领导和嘉宾的到来！下面有请</w:t>
      </w:r>
      <w:del w:id="87" w:author="yingwang15@mails.tsinghua.edu.cn" w:date="2018-12-22T00:36:00Z">
        <w:r w:rsidDel="235013B5">
          <w:rPr>
            <w:rFonts w:ascii="Helvetica" w:eastAsia="宋体" w:hAnsi="Helvetica" w:cs="Helvetica"/>
            <w:color w:val="333333"/>
            <w:kern w:val="0"/>
            <w:szCs w:val="24"/>
          </w:rPr>
          <w:delText>……</w:delText>
        </w:r>
      </w:del>
      <w:ins w:id="88" w:author="yingwang15@mails.tsinghua.edu.cn" w:date="2018-12-22T00:3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吴建平院士</w:t>
        </w:r>
      </w:ins>
      <w:del w:id="89" w:author="yingwang15@mails.tsinghua.edu.cn" w:date="2018-12-22T00:36:00Z">
        <w:r w:rsidDel="E7F0765C">
          <w:rPr>
            <w:rFonts w:ascii="Helvetica" w:eastAsia="宋体" w:hAnsi="Helvetica" w:cs="Helvetica"/>
            <w:color w:val="333333"/>
            <w:kern w:val="0"/>
            <w:szCs w:val="24"/>
          </w:rPr>
          <w:delText>老师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上台致辞，大家欢迎！</w:t>
      </w:r>
    </w:p>
    <w:p w:rsidR="00D312AB" w:rsidRDefault="008639D6">
      <w:pPr>
        <w:widowControl/>
        <w:spacing w:before="192" w:after="192" w:line="276" w:lineRule="auto"/>
        <w:ind w:left="0" w:right="0"/>
        <w:jc w:val="left"/>
        <w:rPr>
          <w:del w:id="90" w:author="Zhen Fan" w:date="2018-12-21T03:52:00Z"/>
          <w:rFonts w:ascii="Helvetica" w:eastAsia="宋体" w:hAnsi="Helvetica" w:cs="Helvetica"/>
          <w:color w:val="333333"/>
          <w:kern w:val="0"/>
          <w:szCs w:val="24"/>
          <w:highlight w:val="yellow"/>
        </w:rPr>
      </w:pPr>
      <w:ins w:id="91" w:author="Zhen Fan" w:date="2018-12-21T03:42:00Z"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92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（</w:t>
        </w:r>
      </w:ins>
      <w:ins w:id="93" w:author="Zhen Fan" w:date="2018-12-21T03:43:00Z"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94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转身，</w:t>
        </w:r>
        <w:r w:rsidRPr="008639D6">
          <w:rPr>
            <w:rFonts w:ascii="Helvetica" w:eastAsia="宋体" w:hAnsi="Helvetica" w:cs="Helvetica"/>
            <w:color w:val="333333"/>
            <w:kern w:val="0"/>
            <w:szCs w:val="24"/>
            <w:highlight w:val="yellow"/>
            <w:rPrChange w:id="95" w:author="潘 庆霖" w:date="2018-12-22T00:18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t>CD</w:t>
        </w:r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96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下，</w:t>
        </w:r>
        <w:r w:rsidRPr="008639D6">
          <w:rPr>
            <w:rFonts w:ascii="Helvetica" w:eastAsia="宋体" w:hAnsi="Helvetica" w:cs="Helvetica"/>
            <w:color w:val="333333"/>
            <w:kern w:val="0"/>
            <w:szCs w:val="24"/>
            <w:highlight w:val="yellow"/>
            <w:rPrChange w:id="97" w:author="潘 庆霖" w:date="2018-12-22T00:18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t>AB</w:t>
        </w:r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98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站在一侧</w:t>
        </w:r>
      </w:ins>
      <w:ins w:id="99" w:author="Zhen Fan" w:date="2018-12-21T03:42:00Z"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100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）</w:t>
        </w:r>
      </w:ins>
    </w:p>
    <w:p w:rsidR="00AF1555" w:rsidRPr="00AF1555" w:rsidRDefault="00AF1555">
      <w:pPr>
        <w:widowControl/>
        <w:spacing w:before="192" w:after="192" w:line="276" w:lineRule="auto"/>
        <w:ind w:left="0" w:right="0"/>
        <w:jc w:val="left"/>
        <w:rPr>
          <w:ins w:id="101" w:author="yingwang15@mails.tsinghua.edu.cn" w:date="2018-12-22T00:37:00Z"/>
          <w:rFonts w:ascii="Helvetica" w:eastAsia="宋体" w:hAnsi="Helvetica" w:cs="Helvetica"/>
          <w:color w:val="333333"/>
          <w:kern w:val="0"/>
          <w:szCs w:val="24"/>
          <w:highlight w:val="yellow"/>
          <w:rPrChange w:id="102" w:author="潘 庆霖" w:date="2018-12-22T00:18:00Z">
            <w:rPr>
              <w:ins w:id="103" w:author="yingwang15@mails.tsinghua.edu.cn" w:date="2018-12-22T00:37:00Z"/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10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D312AB" w:rsidRDefault="008639D6">
      <w:pPr>
        <w:widowControl/>
        <w:spacing w:before="192" w:after="192" w:line="276" w:lineRule="auto"/>
        <w:ind w:left="0" w:right="0"/>
        <w:jc w:val="left"/>
        <w:rPr>
          <w:ins w:id="105" w:author="li" w:date="2018-12-22T08:09:00Z"/>
          <w:rFonts w:ascii="Helvetica" w:eastAsiaTheme="minorEastAsia" w:hAnsi="Helvetica" w:cs="Helvetica"/>
          <w:color w:val="333333"/>
          <w:kern w:val="0"/>
          <w:szCs w:val="24"/>
        </w:rPr>
      </w:pPr>
      <w:r w:rsidRPr="008639D6">
        <w:rPr>
          <w:rFonts w:ascii="Helvetica" w:eastAsia="宋体" w:hAnsi="Helvetica" w:cs="Helvetica"/>
          <w:color w:val="333333"/>
          <w:kern w:val="0"/>
          <w:szCs w:val="24"/>
          <w:highlight w:val="yellow"/>
          <w:rPrChange w:id="106" w:author="潘 庆霖" w:date="2018-12-22T00:18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A</w:t>
      </w:r>
      <w:r w:rsidRPr="008639D6">
        <w:rPr>
          <w:rFonts w:ascii="Helvetica" w:eastAsia="宋体" w:hAnsi="Helvetica" w:cs="Helvetica" w:hint="eastAsia"/>
          <w:color w:val="333333"/>
          <w:kern w:val="0"/>
          <w:szCs w:val="24"/>
          <w:highlight w:val="yellow"/>
          <w:rPrChange w:id="107" w:author="潘 庆霖" w:date="2018-12-22T00:18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：感谢</w:t>
      </w:r>
      <w:ins w:id="108" w:author="yingwang15@mails.tsinghua.edu.cn" w:date="2018-12-22T00:36:00Z"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</w:rPr>
          <w:t>吴建平院士</w:t>
        </w:r>
      </w:ins>
      <w:del w:id="109" w:author="yingwang15@mails.tsinghua.edu.cn" w:date="2018-12-22T00:36:00Z">
        <w:r w:rsidRPr="008639D6">
          <w:rPr>
            <w:rFonts w:ascii="Helvetica" w:eastAsia="宋体" w:hAnsi="Helvetica" w:cs="Helvetica"/>
            <w:color w:val="333333"/>
            <w:kern w:val="0"/>
            <w:szCs w:val="24"/>
            <w:highlight w:val="yellow"/>
            <w:rPrChange w:id="110" w:author="潘 庆霖" w:date="2018-12-22T00:18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delText>……</w:delText>
        </w:r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111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老师</w:delText>
        </w:r>
      </w:del>
      <w:r w:rsidRPr="008639D6">
        <w:rPr>
          <w:rFonts w:ascii="Helvetica" w:eastAsia="宋体" w:hAnsi="Helvetica" w:cs="Helvetica" w:hint="eastAsia"/>
          <w:color w:val="333333"/>
          <w:kern w:val="0"/>
          <w:szCs w:val="24"/>
          <w:highlight w:val="yellow"/>
          <w:rPrChange w:id="112" w:author="潘 庆霖" w:date="2018-12-22T00:18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的精彩发言</w:t>
      </w:r>
      <w:ins w:id="113" w:author="yingwang15@mails.tsinghua.edu.cn" w:date="2018-12-22T00:38:00Z"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</w:rPr>
          <w:t>。</w:t>
        </w:r>
      </w:ins>
      <w:ins w:id="114" w:author="郭 志芃" w:date="2018-12-22T10:30:00Z">
        <w:r w:rsidR="005409D6">
          <w:rPr>
            <w:rFonts w:ascii="Helvetica" w:eastAsia="宋体" w:hAnsi="Helvetica" w:cs="Helvetica" w:hint="eastAsia"/>
            <w:color w:val="333333"/>
            <w:kern w:val="0"/>
            <w:szCs w:val="24"/>
          </w:rPr>
          <w:t>（</w:t>
        </w:r>
      </w:ins>
      <w:ins w:id="115" w:author="郭 志芃" w:date="2018-12-22T10:34:00Z">
        <w:r w:rsidR="0016172C">
          <w:rPr>
            <w:rFonts w:ascii="Helvetica" w:eastAsia="宋体" w:hAnsi="Helvetica" w:cs="Helvetica" w:hint="eastAsia"/>
            <w:color w:val="333333"/>
            <w:kern w:val="0"/>
            <w:szCs w:val="24"/>
          </w:rPr>
          <w:t>吴</w:t>
        </w:r>
      </w:ins>
      <w:ins w:id="116" w:author="郭 志芃" w:date="2018-12-22T10:30:00Z">
        <w:r w:rsidR="00540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</w:rPr>
          <w:t>老师</w:t>
        </w:r>
        <w:r w:rsidR="005409D6">
          <w:rPr>
            <w:rFonts w:ascii="Helvetica" w:eastAsia="宋体" w:hAnsi="Helvetica" w:cs="Helvetica" w:hint="eastAsia"/>
            <w:color w:val="333333"/>
            <w:kern w:val="0"/>
            <w:szCs w:val="24"/>
          </w:rPr>
          <w:t>您请</w:t>
        </w:r>
      </w:ins>
      <w:ins w:id="117" w:author="郭 志芃" w:date="2018-12-22T10:31:00Z">
        <w:r w:rsidR="0016172C">
          <w:rPr>
            <w:rFonts w:ascii="Helvetica" w:eastAsia="宋体" w:hAnsi="Helvetica" w:cs="Helvetica" w:hint="eastAsia"/>
            <w:color w:val="333333"/>
            <w:kern w:val="0"/>
            <w:szCs w:val="24"/>
          </w:rPr>
          <w:t>留步</w:t>
        </w:r>
      </w:ins>
      <w:ins w:id="118" w:author="郭 志芃" w:date="2018-12-22T10:30:00Z">
        <w:r w:rsidR="005409D6">
          <w:rPr>
            <w:rFonts w:ascii="Helvetica" w:eastAsia="宋体" w:hAnsi="Helvetica" w:cs="Helvetica" w:hint="eastAsia"/>
            <w:color w:val="333333"/>
            <w:kern w:val="0"/>
            <w:szCs w:val="24"/>
          </w:rPr>
          <w:t>）</w:t>
        </w:r>
      </w:ins>
      <w:ins w:id="119" w:author="yingwang15@mails.tsinghua.edu.cn" w:date="2018-12-22T00:38:00Z">
        <w:del w:id="120" w:author="郭 志芃" w:date="2018-12-22T10:29:00Z">
          <w:r w:rsidR="009377F1" w:rsidDel="005409D6">
            <w:rPr>
              <w:rFonts w:ascii="宋体" w:eastAsia="宋体" w:hAnsi="宋体" w:hint="eastAsia"/>
              <w:color w:val="333333"/>
              <w:kern w:val="0"/>
              <w:szCs w:val="24"/>
            </w:rPr>
            <w:delText>今晚，我们也有幸请到</w:delText>
          </w:r>
          <w:r w:rsidR="009377F1" w:rsidDel="005409D6">
            <w:rPr>
              <w:rFonts w:ascii="Malgun Gothic" w:eastAsia="Malgun Gothic" w:hAnsi="Malgun Gothic" w:cs="Malgun Gothic" w:hint="eastAsia"/>
              <w:color w:val="333333"/>
              <w:kern w:val="0"/>
              <w:szCs w:val="24"/>
            </w:rPr>
            <w:delText>了</w:delText>
          </w:r>
          <w:r w:rsidRPr="008639D6" w:rsidDel="005409D6">
            <w:rPr>
              <w:rFonts w:ascii="宋体" w:eastAsia="宋体" w:hAnsi="宋体"/>
              <w:color w:val="333333"/>
              <w:kern w:val="0"/>
              <w:szCs w:val="24"/>
              <w:highlight w:val="yellow"/>
              <w:rPrChange w:id="121" w:author="li" w:date="2018-12-22T07:43:00Z">
                <w:rPr>
                  <w:rFonts w:ascii="宋体" w:eastAsia="宋体" w:hAnsi="宋体"/>
                  <w:color w:val="333333"/>
                  <w:kern w:val="0"/>
                  <w:szCs w:val="24"/>
                </w:rPr>
              </w:rPrChange>
            </w:rPr>
            <w:delText>几位</w:delText>
          </w:r>
          <w:r w:rsidRPr="008639D6" w:rsidDel="005409D6">
            <w:rPr>
              <w:rFonts w:ascii="Malgun Gothic" w:eastAsia="Malgun Gothic" w:hAnsi="Malgun Gothic" w:cs="Malgun Gothic" w:hint="eastAsia"/>
              <w:color w:val="333333"/>
              <w:kern w:val="0"/>
              <w:szCs w:val="24"/>
              <w:highlight w:val="yellow"/>
              <w:rPrChange w:id="122" w:author="li" w:date="2018-12-22T07:43:00Z">
                <w:rPr>
                  <w:rFonts w:ascii="Malgun Gothic" w:eastAsia="Malgun Gothic" w:hAnsi="Malgun Gothic" w:cs="Malgun Gothic" w:hint="eastAsia"/>
                  <w:color w:val="333333"/>
                  <w:kern w:val="0"/>
                  <w:szCs w:val="24"/>
                </w:rPr>
              </w:rPrChange>
            </w:rPr>
            <w:delText>老</w:delText>
          </w:r>
          <w:r w:rsidRPr="008639D6" w:rsidDel="005409D6">
            <w:rPr>
              <w:rFonts w:ascii="宋体" w:eastAsia="宋体" w:hAnsi="宋体"/>
              <w:color w:val="333333"/>
              <w:kern w:val="0"/>
              <w:szCs w:val="24"/>
              <w:highlight w:val="yellow"/>
              <w:rPrChange w:id="123" w:author="li" w:date="2018-12-22T07:43:00Z">
                <w:rPr>
                  <w:rFonts w:ascii="宋体" w:eastAsia="宋体" w:hAnsi="宋体"/>
                  <w:color w:val="333333"/>
                  <w:kern w:val="0"/>
                  <w:szCs w:val="24"/>
                </w:rPr>
              </w:rPrChange>
            </w:rPr>
            <w:delText>师和系友，</w:delText>
          </w:r>
          <w:r w:rsidR="009377F1" w:rsidDel="005409D6">
            <w:rPr>
              <w:rFonts w:ascii="宋体" w:eastAsia="宋体" w:hAnsi="宋体" w:hint="eastAsia"/>
              <w:color w:val="333333"/>
              <w:kern w:val="0"/>
              <w:szCs w:val="24"/>
            </w:rPr>
            <w:delText>为咱们今</w:delText>
          </w:r>
          <w:r w:rsidR="009377F1" w:rsidDel="005409D6">
            <w:rPr>
              <w:rFonts w:ascii="Malgun Gothic" w:eastAsia="Malgun Gothic" w:hAnsi="Malgun Gothic" w:cs="Malgun Gothic" w:hint="eastAsia"/>
              <w:color w:val="333333"/>
              <w:kern w:val="0"/>
              <w:szCs w:val="24"/>
            </w:rPr>
            <w:delText>年</w:delText>
          </w:r>
          <w:r w:rsidR="009377F1" w:rsidDel="005409D6">
            <w:rPr>
              <w:rFonts w:ascii="Helvetica" w:eastAsia="宋体" w:hAnsi="Helvetica" w:cs="Helvetica"/>
              <w:color w:val="333333"/>
              <w:kern w:val="0"/>
              <w:szCs w:val="24"/>
            </w:rPr>
            <w:delText>“</w:delText>
          </w:r>
          <w:r w:rsidR="009377F1" w:rsidDel="005409D6">
            <w:rPr>
              <w:rFonts w:ascii="Helvetica" w:eastAsia="宋体" w:hAnsi="Helvetica" w:cs="Helvetica"/>
              <w:color w:val="333333"/>
              <w:kern w:val="0"/>
              <w:szCs w:val="24"/>
            </w:rPr>
            <w:delText>钟士模奖学</w:delText>
          </w:r>
          <w:r w:rsidR="009377F1" w:rsidDel="005409D6">
            <w:rPr>
              <w:rFonts w:ascii="Malgun Gothic" w:eastAsia="Malgun Gothic" w:hAnsi="Malgun Gothic" w:cs="Malgun Gothic" w:hint="eastAsia"/>
              <w:color w:val="333333"/>
              <w:kern w:val="0"/>
              <w:szCs w:val="24"/>
            </w:rPr>
            <w:delText>金</w:delText>
          </w:r>
          <w:r w:rsidR="009377F1" w:rsidDel="005409D6">
            <w:rPr>
              <w:rFonts w:ascii="Helvetica" w:eastAsia="宋体" w:hAnsi="Helvetica" w:cs="Helvetica"/>
              <w:color w:val="333333"/>
              <w:kern w:val="0"/>
              <w:szCs w:val="24"/>
            </w:rPr>
            <w:delText>”</w:delText>
          </w:r>
          <w:r w:rsidR="009377F1" w:rsidDel="005409D6">
            <w:rPr>
              <w:rFonts w:ascii="Helvetica" w:eastAsia="宋体" w:hAnsi="Helvetica" w:cs="Helvetica"/>
              <w:color w:val="333333"/>
              <w:kern w:val="0"/>
              <w:szCs w:val="24"/>
            </w:rPr>
            <w:delText>的获奖者颁奖！</w:delText>
          </w:r>
        </w:del>
      </w:ins>
    </w:p>
    <w:p w:rsidR="0078547E" w:rsidRPr="0078547E" w:rsidRDefault="0078547E">
      <w:pPr>
        <w:widowControl/>
        <w:spacing w:before="192" w:after="192" w:line="276" w:lineRule="auto"/>
        <w:ind w:left="0" w:right="0"/>
        <w:jc w:val="left"/>
        <w:rPr>
          <w:ins w:id="124" w:author="yingwang15@mails.tsinghua.edu.cn" w:date="2018-12-22T00:38:00Z"/>
          <w:rFonts w:ascii="Helvetica" w:eastAsiaTheme="minorEastAsia" w:hAnsi="Helvetica" w:cs="Helvetica"/>
          <w:color w:val="333333"/>
          <w:kern w:val="0"/>
          <w:szCs w:val="24"/>
          <w:rPrChange w:id="125" w:author="li" w:date="2018-12-22T08:09:00Z">
            <w:rPr>
              <w:ins w:id="126" w:author="yingwang15@mails.tsinghua.edu.cn" w:date="2018-12-22T00:38:00Z"/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</w:pPr>
      <w:ins w:id="127" w:author="li" w:date="2018-12-22T08:10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（确认颁奖者）</w:t>
        </w:r>
      </w:ins>
    </w:p>
    <w:p w:rsidR="00AF1555" w:rsidRPr="00AF1555" w:rsidRDefault="008639D6" w:rsidP="00F03153">
      <w:pPr>
        <w:widowControl/>
        <w:spacing w:before="192" w:after="192" w:line="276" w:lineRule="auto"/>
        <w:ind w:left="0" w:right="0"/>
        <w:jc w:val="left"/>
        <w:rPr>
          <w:del w:id="128" w:author="yingwang15@mails.tsinghua.edu.cn" w:date="2018-12-22T00:37:00Z"/>
          <w:rFonts w:ascii="Helvetica" w:eastAsia="宋体" w:hAnsi="Helvetica" w:cs="Helvetica"/>
          <w:color w:val="333333"/>
          <w:kern w:val="0"/>
          <w:szCs w:val="24"/>
          <w:highlight w:val="yellow"/>
          <w:rPrChange w:id="129" w:author="潘 庆霖" w:date="2018-12-22T00:18:00Z">
            <w:rPr>
              <w:del w:id="130" w:author="yingwang15@mails.tsinghua.edu.cn" w:date="2018-12-22T00:37:00Z"/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</w:pPr>
      <w:del w:id="131" w:author="yingwang15@mails.tsinghua.edu.cn" w:date="2018-12-22T00:37:00Z"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132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。本届学生节的举办离不开搜狗公司的支持，下面有请搜狗公司</w:delText>
        </w:r>
        <w:r w:rsidRPr="008639D6">
          <w:rPr>
            <w:rFonts w:ascii="Helvetica" w:eastAsia="宋体" w:hAnsi="Helvetica" w:cs="Helvetica"/>
            <w:color w:val="333333"/>
            <w:kern w:val="0"/>
            <w:szCs w:val="24"/>
            <w:highlight w:val="yellow"/>
            <w:rPrChange w:id="133" w:author="潘 庆霖" w:date="2018-12-22T00:18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delText>CEO</w:delText>
        </w:r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134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王小川学长讲话！</w:delText>
        </w:r>
      </w:del>
    </w:p>
    <w:p w:rsidR="00AF1555" w:rsidRDefault="008639D6" w:rsidP="00F03153">
      <w:pPr>
        <w:widowControl/>
        <w:spacing w:before="192" w:after="192" w:line="276" w:lineRule="auto"/>
        <w:ind w:left="0" w:right="0"/>
        <w:jc w:val="left"/>
        <w:rPr>
          <w:del w:id="135" w:author="yingwang15@mails.tsinghua.edu.cn" w:date="2018-12-22T00:38:00Z"/>
          <w:rFonts w:ascii="Helvetica" w:eastAsia="宋体" w:hAnsi="Helvetica" w:cs="Helvetica"/>
          <w:color w:val="333333"/>
          <w:kern w:val="0"/>
          <w:szCs w:val="24"/>
        </w:rPr>
      </w:pPr>
      <w:del w:id="136" w:author="yingwang15@mails.tsinghua.edu.cn" w:date="2018-12-22T00:37:00Z">
        <w:r w:rsidRPr="008639D6">
          <w:rPr>
            <w:rFonts w:ascii="Helvetica" w:eastAsia="宋体" w:hAnsi="Helvetica" w:cs="Helvetica"/>
            <w:color w:val="333333"/>
            <w:kern w:val="0"/>
            <w:szCs w:val="24"/>
            <w:highlight w:val="yellow"/>
            <w:rPrChange w:id="137" w:author="潘 庆霖" w:date="2018-12-22T00:18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delText>B</w:delText>
        </w:r>
        <w:r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138" w:author="潘 庆霖" w:date="2018-12-22T00:1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：让我们再次用热烈的掌声感谢王小川学长的精彩发言，并感谢搜狗公司多年来对计算机系的大力支持！</w:delText>
        </w:r>
      </w:del>
    </w:p>
    <w:p w:rsidR="00AF1555" w:rsidRDefault="009377F1" w:rsidP="00F03153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del w:id="139" w:author="yingwang15@mails.tsinghua.edu.cn" w:date="2018-12-22T00:38:00Z"/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ins w:id="140" w:author="Zhen Fan" w:date="2018-12-21T03:44:00Z">
        <w:del w:id="141" w:author="yingwang15@mails.tsinghua.edu.cn" w:date="2018-12-22T00:38:00Z">
          <w:r w:rsidDel="225C12D6">
            <w:rPr>
              <w:rFonts w:ascii="Helvetica" w:eastAsia="宋体" w:hAnsi="Helvetica" w:cs="Helvetica" w:hint="eastAsia"/>
              <w:b/>
              <w:bCs/>
              <w:color w:val="333333"/>
              <w:kern w:val="0"/>
              <w:sz w:val="36"/>
              <w:szCs w:val="36"/>
            </w:rPr>
            <w:delText>（</w:delText>
          </w:r>
        </w:del>
      </w:ins>
      <w:del w:id="142" w:author="yingwang15@mails.tsinghua.edu.cn" w:date="2018-12-22T00:38:00Z">
        <w:r w:rsidR="008639D6" w:rsidRPr="008639D6">
          <w:rPr>
            <w:rFonts w:ascii="Helvetica" w:eastAsia="宋体" w:hAnsi="Helvetica" w:cs="Helvetica" w:hint="eastAsia"/>
            <w:b/>
            <w:bCs/>
            <w:color w:val="333333"/>
            <w:kern w:val="0"/>
            <w:sz w:val="36"/>
            <w:szCs w:val="36"/>
            <w:highlight w:val="yellow"/>
            <w:rPrChange w:id="143" w:author="潘 庆霖" w:date="2018-12-22T00:18:00Z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36"/>
                <w:szCs w:val="36"/>
              </w:rPr>
            </w:rPrChange>
          </w:rPr>
          <w:delText>钟士模颁奖</w:delText>
        </w:r>
      </w:del>
      <w:ins w:id="144" w:author="Zhen Fan" w:date="2018-12-21T03:19:00Z">
        <w:del w:id="145" w:author="yingwang15@mails.tsinghua.edu.cn" w:date="2018-12-22T00:38:00Z">
          <w:r w:rsidR="008639D6" w:rsidRPr="008639D6">
            <w:rPr>
              <w:rFonts w:ascii="Helvetica" w:eastAsia="宋体" w:hAnsi="Helvetica" w:cs="Helvetica"/>
              <w:b/>
              <w:bCs/>
              <w:color w:val="333333"/>
              <w:kern w:val="0"/>
              <w:sz w:val="36"/>
              <w:szCs w:val="36"/>
              <w:highlight w:val="yellow"/>
              <w:rPrChange w:id="146" w:author="潘 庆霖" w:date="2018-12-22T00:18:00Z">
                <w:rPr>
                  <w:rFonts w:ascii="Helvetica" w:eastAsia="宋体" w:hAnsi="Helvetica" w:cs="Helvetica"/>
                  <w:b/>
                  <w:bCs/>
                  <w:color w:val="333333"/>
                  <w:kern w:val="0"/>
                  <w:sz w:val="36"/>
                  <w:szCs w:val="36"/>
                </w:rPr>
              </w:rPrChange>
            </w:rPr>
            <w:delText>&amp;</w:delText>
          </w:r>
          <w:r w:rsidR="008639D6" w:rsidRPr="008639D6">
            <w:rPr>
              <w:rFonts w:ascii="Helvetica" w:eastAsia="宋体" w:hAnsi="Helvetica" w:cs="Helvetica" w:hint="eastAsia"/>
              <w:b/>
              <w:bCs/>
              <w:color w:val="333333"/>
              <w:kern w:val="0"/>
              <w:sz w:val="36"/>
              <w:szCs w:val="36"/>
              <w:highlight w:val="yellow"/>
              <w:rPrChange w:id="147" w:author="潘 庆霖" w:date="2018-12-22T00:18:00Z">
                <w:rPr>
                  <w:rFonts w:ascii="Helvetica" w:eastAsia="宋体" w:hAnsi="Helvetica" w:cs="Helvetica" w:hint="eastAsia"/>
                  <w:b/>
                  <w:bCs/>
                  <w:color w:val="333333"/>
                  <w:kern w:val="0"/>
                  <w:sz w:val="36"/>
                  <w:szCs w:val="36"/>
                </w:rPr>
              </w:rPrChange>
            </w:rPr>
            <w:delText>智能体颁奖</w:delText>
          </w:r>
        </w:del>
      </w:ins>
      <w:ins w:id="148" w:author="Zhen Fan" w:date="2018-12-21T03:44:00Z">
        <w:del w:id="149" w:author="yingwang15@mails.tsinghua.edu.cn" w:date="2018-12-22T00:38:00Z">
          <w:r w:rsidDel="A8A8AF67">
            <w:rPr>
              <w:rFonts w:ascii="Helvetica" w:eastAsia="宋体" w:hAnsi="Helvetica" w:cs="Helvetica" w:hint="eastAsia"/>
              <w:b/>
              <w:bCs/>
              <w:color w:val="333333"/>
              <w:kern w:val="0"/>
              <w:sz w:val="36"/>
              <w:szCs w:val="36"/>
            </w:rPr>
            <w:delText>）</w:delText>
          </w:r>
        </w:del>
      </w:ins>
    </w:p>
    <w:p w:rsidR="00AF1555" w:rsidRDefault="009377F1" w:rsidP="00F03153">
      <w:pPr>
        <w:widowControl/>
        <w:spacing w:before="192" w:after="192" w:line="276" w:lineRule="auto"/>
        <w:ind w:left="0" w:right="0"/>
        <w:jc w:val="left"/>
        <w:rPr>
          <w:del w:id="150" w:author="yingwang15@mails.tsinghua.edu.cn" w:date="2018-12-22T00:38:00Z"/>
          <w:rFonts w:ascii="Helvetica" w:eastAsia="宋体" w:hAnsi="Helvetica" w:cs="Helvetica"/>
          <w:color w:val="333333"/>
          <w:kern w:val="0"/>
          <w:szCs w:val="24"/>
        </w:rPr>
      </w:pPr>
      <w:del w:id="151" w:author="yingwang15@mails.tsinghua.edu.cn" w:date="2018-12-22T00:38:00Z">
        <w:r w:rsidDel="012FC828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A: </w:delText>
        </w:r>
        <w:r w:rsidDel="012FC828">
          <w:rPr>
            <w:rFonts w:ascii="Helvetica" w:eastAsia="宋体" w:hAnsi="Helvetica" w:cs="Helvetica"/>
            <w:color w:val="333333"/>
            <w:kern w:val="0"/>
            <w:szCs w:val="24"/>
          </w:rPr>
          <w:delText>其实</w:delText>
        </w:r>
        <w:r w:rsidDel="012FC828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不</w:delText>
        </w:r>
        <w:r w:rsidDel="012FC828">
          <w:rPr>
            <w:rFonts w:ascii="宋体" w:eastAsia="宋体" w:hAnsi="宋体" w:hint="eastAsia"/>
            <w:color w:val="333333"/>
            <w:kern w:val="0"/>
            <w:szCs w:val="24"/>
          </w:rPr>
          <w:delText>光是小川学长，许多计算机系系友都心系母系发展，支持系内各项工作。</w:delText>
        </w:r>
        <w:r w:rsidDel="3AC2D73F">
          <w:rPr>
            <w:rFonts w:ascii="宋体" w:eastAsia="宋体" w:hAnsi="宋体" w:hint="eastAsia"/>
            <w:color w:val="333333"/>
            <w:kern w:val="0"/>
            <w:szCs w:val="24"/>
          </w:rPr>
          <w:delText>今晚，我们也有幸请到</w:delText>
        </w:r>
        <w:r w:rsidDel="3AC2D73F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了</w:delText>
        </w:r>
        <w:r w:rsidDel="3AC2D73F">
          <w:rPr>
            <w:rFonts w:ascii="宋体" w:eastAsia="宋体" w:hAnsi="宋体" w:hint="eastAsia"/>
            <w:color w:val="333333"/>
            <w:kern w:val="0"/>
            <w:szCs w:val="24"/>
          </w:rPr>
          <w:delText>几位</w:delText>
        </w:r>
        <w:r w:rsidDel="3AC2D73F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老</w:delText>
        </w:r>
        <w:r w:rsidDel="3AC2D73F">
          <w:rPr>
            <w:rFonts w:ascii="宋体" w:eastAsia="宋体" w:hAnsi="宋体" w:hint="eastAsia"/>
            <w:color w:val="333333"/>
            <w:kern w:val="0"/>
            <w:szCs w:val="24"/>
          </w:rPr>
          <w:delText>师和系友，为咱们今</w:delText>
        </w:r>
        <w:r w:rsidDel="3AC2D73F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年</w:delText>
        </w:r>
        <w:r w:rsidDel="3AC2D73F">
          <w:rPr>
            <w:rFonts w:ascii="Helvetica" w:eastAsia="宋体" w:hAnsi="Helvetica" w:cs="Helvetica"/>
            <w:color w:val="333333"/>
            <w:kern w:val="0"/>
            <w:szCs w:val="24"/>
          </w:rPr>
          <w:delText>“</w:delText>
        </w:r>
        <w:r w:rsidDel="3AC2D73F">
          <w:rPr>
            <w:rFonts w:ascii="Helvetica" w:eastAsia="宋体" w:hAnsi="Helvetica" w:cs="Helvetica"/>
            <w:color w:val="333333"/>
            <w:kern w:val="0"/>
            <w:szCs w:val="24"/>
          </w:rPr>
          <w:delText>钟士模奖学</w:delText>
        </w:r>
        <w:r w:rsidDel="3AC2D73F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金</w:delText>
        </w:r>
        <w:r w:rsidDel="3AC2D73F">
          <w:rPr>
            <w:rFonts w:ascii="Helvetica" w:eastAsia="宋体" w:hAnsi="Helvetica" w:cs="Helvetica"/>
            <w:color w:val="333333"/>
            <w:kern w:val="0"/>
            <w:szCs w:val="24"/>
          </w:rPr>
          <w:delText>”</w:delText>
        </w:r>
        <w:r w:rsidDel="3AC2D73F">
          <w:rPr>
            <w:rFonts w:ascii="Helvetica" w:eastAsia="宋体" w:hAnsi="Helvetica" w:cs="Helvetica"/>
            <w:color w:val="333333"/>
            <w:kern w:val="0"/>
            <w:szCs w:val="24"/>
          </w:rPr>
          <w:delText>的获奖者颁奖！</w:delText>
        </w:r>
      </w:del>
    </w:p>
    <w:p w:rsidR="00AF1555" w:rsidRDefault="009377F1" w:rsidP="00F03153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ins w:id="152" w:author="郭 志芃" w:date="2018-12-22T10:49:00Z">
        <w:r w:rsidR="00EE5669">
          <w:rPr>
            <w:rFonts w:ascii="Helvetica" w:eastAsia="宋体" w:hAnsi="Helvetica" w:cs="Helvetica" w:hint="eastAsia"/>
            <w:color w:val="333333"/>
            <w:kern w:val="0"/>
            <w:szCs w:val="24"/>
          </w:rPr>
          <w:t>各位来宾应该知道，</w:t>
        </w:r>
      </w:ins>
      <w:ins w:id="153" w:author="郭 志芃" w:date="2018-12-22T10:46:00Z">
        <w:r w:rsidR="00EE5669" w:rsidRPr="00EE5669">
          <w:rPr>
            <w:rFonts w:ascii="Helvetica" w:eastAsia="宋体" w:hAnsi="Helvetica" w:cs="Helvetica"/>
            <w:color w:val="333333"/>
            <w:kern w:val="0"/>
            <w:szCs w:val="24"/>
          </w:rPr>
          <w:t>钟士模教授是我系首任系主任，钟士模奖学金基金在广大系友的支持下于</w:t>
        </w:r>
        <w:r w:rsidR="00EE5669" w:rsidRPr="00EE5669">
          <w:rPr>
            <w:rFonts w:ascii="Helvetica" w:eastAsia="宋体" w:hAnsi="Helvetica" w:cs="Helvetica"/>
            <w:color w:val="333333"/>
            <w:kern w:val="0"/>
            <w:szCs w:val="24"/>
          </w:rPr>
          <w:t>2011</w:t>
        </w:r>
        <w:r w:rsidR="00EE5669" w:rsidRPr="00EE5669">
          <w:rPr>
            <w:rFonts w:ascii="Helvetica" w:eastAsia="宋体" w:hAnsi="Helvetica" w:cs="Helvetica"/>
            <w:color w:val="333333"/>
            <w:kern w:val="0"/>
            <w:szCs w:val="24"/>
          </w:rPr>
          <w:t>年设立，该项奖学金是计算机系对学生的最高奖励。</w:t>
        </w:r>
      </w:ins>
      <w:del w:id="154" w:author="郭 志芃" w:date="2018-12-22T10:46:00Z">
        <w:r w:rsidDel="00EE5669">
          <w:rPr>
            <w:rFonts w:ascii="Helvetica" w:eastAsia="宋体" w:hAnsi="Helvetica" w:cs="Helvetica"/>
            <w:color w:val="333333"/>
            <w:kern w:val="0"/>
            <w:szCs w:val="24"/>
          </w:rPr>
          <w:delText>钟士模教授是我系首任系主任。钟士模奖学</w:delText>
        </w:r>
        <w:r w:rsidDel="00EE5669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金</w:delText>
        </w:r>
        <w:r w:rsidDel="00EE5669">
          <w:rPr>
            <w:rFonts w:ascii="宋体" w:eastAsia="宋体" w:hAnsi="宋体" w:hint="eastAsia"/>
            <w:color w:val="333333"/>
            <w:kern w:val="0"/>
            <w:szCs w:val="24"/>
          </w:rPr>
          <w:delText>基</w:delText>
        </w:r>
        <w:r w:rsidDel="00EE5669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金</w:delText>
        </w:r>
        <w:r w:rsidDel="00EE5669">
          <w:rPr>
            <w:rFonts w:ascii="宋体" w:eastAsia="宋体" w:hAnsi="宋体" w:hint="eastAsia"/>
            <w:color w:val="333333"/>
            <w:kern w:val="0"/>
            <w:szCs w:val="24"/>
          </w:rPr>
          <w:delText>在广大系友的支持下于</w:delText>
        </w:r>
        <w:r w:rsidDel="00EE5669">
          <w:rPr>
            <w:rFonts w:ascii="Helvetica" w:eastAsia="宋体" w:hAnsi="Helvetica" w:cs="Helvetica"/>
            <w:color w:val="333333"/>
            <w:kern w:val="0"/>
            <w:szCs w:val="24"/>
          </w:rPr>
          <w:delText>2011</w:delText>
        </w:r>
        <w:r w:rsidDel="00EE5669">
          <w:rPr>
            <w:rFonts w:ascii="Helvetica" w:eastAsia="宋体" w:hAnsi="Helvetica" w:cs="Helvetica"/>
            <w:color w:val="333333"/>
            <w:kern w:val="0"/>
            <w:szCs w:val="24"/>
          </w:rPr>
          <w:delText>年</w:delText>
        </w:r>
        <w:r w:rsidDel="00EE5669">
          <w:rPr>
            <w:rFonts w:ascii="Malgun Gothic" w:eastAsia="Malgun Gothic" w:hAnsi="Malgun Gothic" w:cs="Malgun Gothic" w:hint="eastAsia"/>
            <w:color w:val="333333"/>
            <w:kern w:val="0"/>
            <w:szCs w:val="24"/>
          </w:rPr>
          <w:delText>年</w:delText>
        </w:r>
        <w:r w:rsidDel="00EE5669">
          <w:rPr>
            <w:rFonts w:ascii="宋体" w:eastAsia="宋体" w:hAnsi="宋体" w:hint="eastAsia"/>
            <w:color w:val="333333"/>
            <w:kern w:val="0"/>
            <w:szCs w:val="24"/>
          </w:rPr>
          <w:delText>设立，是计算机系对学生的最高奖励。</w:delText>
        </w:r>
      </w:del>
    </w:p>
    <w:p w:rsidR="00AF1555" w:rsidRDefault="009377F1" w:rsidP="00F03153">
      <w:pPr>
        <w:widowControl/>
        <w:spacing w:before="192" w:after="192" w:line="276" w:lineRule="auto"/>
        <w:ind w:left="0" w:right="0"/>
        <w:jc w:val="left"/>
        <w:rPr>
          <w:ins w:id="155" w:author="li" w:date="2018-12-22T07:35:00Z"/>
          <w:rFonts w:ascii="宋体" w:eastAsia="宋体" w:hAnsi="宋体"/>
          <w:color w:val="333333"/>
          <w:kern w:val="0"/>
          <w:szCs w:val="24"/>
        </w:rPr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ins w:id="156" w:author="li" w:date="2018-12-22T07:34:00Z">
        <w:r>
          <w:rPr>
            <w:rFonts w:ascii="Helvetica" w:eastAsia="宋体" w:hAnsi="Helvetica" w:cs="Helvetica"/>
            <w:color w:val="333333"/>
            <w:kern w:val="0"/>
            <w:szCs w:val="24"/>
          </w:rPr>
          <w:t>下面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有请</w:t>
      </w:r>
      <w:del w:id="157" w:author="li" w:date="2018-12-22T07:34:00Z">
        <w:r w:rsidDel="20905583">
          <w:rPr>
            <w:rFonts w:ascii="Helvetica" w:eastAsia="宋体" w:hAnsi="Helvetica" w:cs="Helvetica"/>
            <w:color w:val="333333"/>
            <w:kern w:val="0"/>
            <w:szCs w:val="24"/>
          </w:rPr>
          <w:delText>计</w:delText>
        </w:r>
        <w:r w:rsidDel="1780FB64">
          <w:rPr>
            <w:rFonts w:ascii="Helvetica" w:eastAsia="宋体" w:hAnsi="Helvetica" w:cs="Helvetica"/>
            <w:color w:val="333333"/>
            <w:kern w:val="0"/>
            <w:szCs w:val="24"/>
          </w:rPr>
          <w:delText>算</w:delText>
        </w:r>
        <w:r w:rsidDel="4BA0693D">
          <w:rPr>
            <w:rFonts w:ascii="Helvetica" w:eastAsia="宋体" w:hAnsi="Helvetica" w:cs="Helvetica"/>
            <w:color w:val="333333"/>
            <w:kern w:val="0"/>
            <w:szCs w:val="24"/>
          </w:rPr>
          <w:delText>机</w:delText>
        </w:r>
        <w:r w:rsidDel="1BC040B9">
          <w:rPr>
            <w:rFonts w:ascii="Helvetica" w:eastAsia="宋体" w:hAnsi="Helvetica" w:cs="Helvetica"/>
            <w:color w:val="333333"/>
            <w:kern w:val="0"/>
            <w:szCs w:val="24"/>
          </w:rPr>
          <w:delText>系</w:delText>
        </w:r>
        <w:r w:rsidDel="7D5FA386">
          <w:rPr>
            <w:rFonts w:ascii="Helvetica" w:eastAsia="宋体" w:hAnsi="Helvetica" w:cs="Helvetica"/>
            <w:color w:val="333333"/>
            <w:kern w:val="0"/>
            <w:szCs w:val="24"/>
          </w:rPr>
          <w:delText>系</w:delText>
        </w:r>
        <w:r w:rsidDel="9AD15B7D">
          <w:rPr>
            <w:rFonts w:ascii="Helvetica" w:eastAsia="宋体" w:hAnsi="Helvetica" w:cs="Helvetica"/>
            <w:color w:val="333333"/>
            <w:kern w:val="0"/>
            <w:szCs w:val="24"/>
          </w:rPr>
          <w:delText>主</w:delText>
        </w:r>
        <w:r w:rsidDel="D2514464">
          <w:rPr>
            <w:rFonts w:ascii="Helvetica" w:eastAsia="宋体" w:hAnsi="Helvetica" w:cs="Helvetica"/>
            <w:color w:val="333333"/>
            <w:kern w:val="0"/>
            <w:szCs w:val="24"/>
          </w:rPr>
          <w:delText>任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吴建平院士宣布今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年</w:t>
      </w:r>
      <w:r>
        <w:rPr>
          <w:rFonts w:ascii="宋体" w:eastAsia="宋体" w:hAnsi="宋体" w:hint="eastAsia"/>
          <w:color w:val="333333"/>
          <w:kern w:val="0"/>
          <w:szCs w:val="24"/>
        </w:rPr>
        <w:t>的钟士模奖学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金</w:t>
      </w:r>
      <w:r>
        <w:rPr>
          <w:rFonts w:ascii="宋体" w:eastAsia="宋体" w:hAnsi="宋体" w:hint="eastAsia"/>
          <w:color w:val="333333"/>
          <w:kern w:val="0"/>
          <w:szCs w:val="24"/>
        </w:rPr>
        <w:t>获奖名单！</w:t>
      </w:r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ins w:id="158" w:author="li" w:date="2018-12-22T07:35:00Z">
        <w:r>
          <w:rPr>
            <w:rFonts w:ascii="宋体" w:eastAsia="宋体" w:hAnsi="宋体"/>
            <w:color w:val="333333"/>
            <w:kern w:val="0"/>
            <w:szCs w:val="24"/>
          </w:rPr>
          <w:t>......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15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r>
        <w:rPr>
          <w:rFonts w:ascii="Helvetica" w:eastAsia="宋体" w:hAnsi="Helvetica" w:cs="Helvetica"/>
          <w:color w:val="333333"/>
          <w:kern w:val="0"/>
          <w:szCs w:val="24"/>
        </w:rPr>
        <w:t>请各位获奖者上台！</w:t>
      </w:r>
    </w:p>
    <w:p w:rsidR="00AF1555" w:rsidRPr="00D56299" w:rsidRDefault="009377F1">
      <w:pPr>
        <w:widowControl/>
        <w:spacing w:before="192" w:after="192" w:line="276" w:lineRule="auto"/>
        <w:ind w:left="0" w:right="0"/>
        <w:jc w:val="left"/>
        <w:rPr>
          <w:rFonts w:ascii="宋体" w:eastAsia="宋体" w:hAnsi="宋体"/>
          <w:color w:val="333333"/>
          <w:kern w:val="0"/>
          <w:szCs w:val="24"/>
          <w:rPrChange w:id="160" w:author="Zhen Fan" w:date="2018-12-22T09:41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16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r>
        <w:rPr>
          <w:rFonts w:ascii="Helvetica" w:eastAsia="宋体" w:hAnsi="Helvetica" w:cs="Helvetica"/>
          <w:color w:val="333333"/>
          <w:kern w:val="0"/>
          <w:szCs w:val="24"/>
        </w:rPr>
        <w:t>有请</w:t>
      </w:r>
      <w:r w:rsidR="008639D6" w:rsidRPr="008639D6">
        <w:rPr>
          <w:rFonts w:ascii="Helvetica" w:eastAsia="宋体" w:hAnsi="Helvetica" w:cs="Helvetica" w:hint="eastAsia"/>
          <w:color w:val="333333"/>
          <w:kern w:val="0"/>
          <w:szCs w:val="24"/>
          <w:highlight w:val="yellow"/>
          <w:rPrChange w:id="162" w:author="li" w:date="2018-12-22T07:57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吴建平院</w:t>
      </w:r>
      <w:del w:id="163" w:author="yingwang15@mails.tsinghua.edu.cn" w:date="2018-12-21T11:31:00Z">
        <w:r w:rsidR="008639D6" w:rsidRPr="008639D6">
          <w:rPr>
            <w:rFonts w:ascii="微软雅黑" w:eastAsia="微软雅黑" w:hAnsi="微软雅黑" w:cs="微软雅黑" w:hint="eastAsia"/>
            <w:color w:val="333333"/>
            <w:kern w:val="0"/>
            <w:szCs w:val="24"/>
            <w:highlight w:val="yellow"/>
            <w:rPrChange w:id="164" w:author="li" w:date="2018-12-22T07:57:00Z">
              <w:rPr>
                <w:rFonts w:ascii="微软雅黑" w:eastAsia="微软雅黑" w:hAnsi="微软雅黑" w:cs="微软雅黑" w:hint="eastAsia"/>
                <w:color w:val="333333"/>
                <w:kern w:val="0"/>
                <w:szCs w:val="24"/>
              </w:rPr>
            </w:rPrChange>
          </w:rPr>
          <w:delText>⼠</w:delText>
        </w:r>
      </w:del>
      <w:r w:rsidR="008639D6" w:rsidRPr="008639D6">
        <w:rPr>
          <w:rFonts w:ascii="宋体" w:eastAsia="宋体" w:hAnsi="宋体"/>
          <w:color w:val="333333"/>
          <w:kern w:val="0"/>
          <w:szCs w:val="24"/>
          <w:highlight w:val="yellow"/>
          <w:rPrChange w:id="165" w:author="li" w:date="2018-12-22T07:57:00Z">
            <w:rPr>
              <w:rFonts w:ascii="宋体" w:eastAsia="宋体" w:hAnsi="宋体"/>
              <w:color w:val="333333"/>
              <w:kern w:val="0"/>
              <w:szCs w:val="24"/>
            </w:rPr>
          </w:rPrChange>
        </w:rPr>
        <w:t>士</w:t>
      </w:r>
      <w:ins w:id="166" w:author="Zhen Fan" w:date="2018-12-22T09:41:00Z">
        <w:r w:rsidR="00D56299">
          <w:rPr>
            <w:rFonts w:ascii="宋体" w:eastAsia="宋体" w:hAnsi="宋体" w:hint="eastAsia"/>
            <w:color w:val="333333"/>
            <w:kern w:val="0"/>
            <w:szCs w:val="24"/>
            <w:highlight w:val="yellow"/>
          </w:rPr>
          <w:t>和刘奕群老师（暂定）</w:t>
        </w:r>
      </w:ins>
      <w:r>
        <w:rPr>
          <w:rFonts w:ascii="宋体" w:eastAsia="宋体" w:hAnsi="宋体" w:hint="eastAsia"/>
          <w:color w:val="333333"/>
          <w:kern w:val="0"/>
          <w:szCs w:val="24"/>
        </w:rPr>
        <w:t>为获奖同学颁奖！</w:t>
      </w:r>
      <w:r>
        <w:rPr>
          <w:rFonts w:ascii="Helvetica" w:eastAsia="宋体" w:hAnsi="Helvetica" w:cs="Helvetica"/>
          <w:color w:val="333333"/>
          <w:kern w:val="0"/>
          <w:szCs w:val="24"/>
        </w:rPr>
        <w:t>(</w:t>
      </w:r>
      <w:ins w:id="167" w:author="郭 志芃" w:date="2018-12-22T10:51:00Z">
        <w:r w:rsidR="00502C82">
          <w:rPr>
            <w:rFonts w:ascii="Helvetica" w:eastAsia="宋体" w:hAnsi="Helvetica" w:cs="Helvetica" w:hint="eastAsia"/>
            <w:color w:val="333333"/>
            <w:kern w:val="0"/>
            <w:szCs w:val="24"/>
          </w:rPr>
          <w:t>如果老师忘记合影，</w:t>
        </w:r>
      </w:ins>
      <w:r>
        <w:rPr>
          <w:rFonts w:ascii="Helvetica" w:eastAsia="宋体" w:hAnsi="Helvetica" w:cs="Helvetica" w:hint="eastAsia"/>
          <w:color w:val="333333"/>
          <w:kern w:val="0"/>
          <w:szCs w:val="24"/>
        </w:rPr>
        <w:t>提</w:t>
      </w:r>
      <w:r>
        <w:rPr>
          <w:rFonts w:ascii="Helvetica" w:eastAsia="宋体" w:hAnsi="Helvetica" w:cs="Helvetica"/>
          <w:color w:val="333333"/>
          <w:kern w:val="0"/>
          <w:szCs w:val="24"/>
        </w:rPr>
        <w:t>醒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老</w:t>
      </w:r>
      <w:r>
        <w:rPr>
          <w:rFonts w:ascii="宋体" w:eastAsia="宋体" w:hAnsi="宋体" w:hint="eastAsia"/>
          <w:color w:val="333333"/>
          <w:kern w:val="0"/>
          <w:szCs w:val="24"/>
        </w:rPr>
        <w:t>师颁奖结束要合影</w:t>
      </w:r>
      <w:r>
        <w:rPr>
          <w:rFonts w:ascii="Helvetica" w:eastAsia="宋体" w:hAnsi="Helvetica" w:cs="Helvetica"/>
          <w:color w:val="333333"/>
          <w:kern w:val="0"/>
          <w:szCs w:val="24"/>
        </w:rPr>
        <w:t>)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168" w:author="Zhen Fan" w:date="2018-12-21T03:19:00Z"/>
          <w:rFonts w:ascii="Helvetica" w:eastAsia="宋体" w:hAnsi="Helvetica" w:cs="Helvetica"/>
          <w:color w:val="333333"/>
          <w:kern w:val="0"/>
          <w:szCs w:val="24"/>
        </w:rPr>
        <w:pPrChange w:id="16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r>
        <w:rPr>
          <w:rFonts w:ascii="Helvetica" w:eastAsia="宋体" w:hAnsi="Helvetica" w:cs="Helvetica"/>
          <w:color w:val="333333"/>
          <w:kern w:val="0"/>
          <w:szCs w:val="24"/>
        </w:rPr>
        <w:t>请各位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老</w:t>
      </w:r>
      <w:r>
        <w:rPr>
          <w:rFonts w:ascii="宋体" w:eastAsia="宋体" w:hAnsi="宋体" w:hint="eastAsia"/>
          <w:color w:val="333333"/>
          <w:kern w:val="0"/>
          <w:szCs w:val="24"/>
        </w:rPr>
        <w:t>师和同学台下就坐。感谢各位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老</w:t>
      </w:r>
      <w:r>
        <w:rPr>
          <w:rFonts w:ascii="宋体" w:eastAsia="宋体" w:hAnsi="宋体" w:hint="eastAsia"/>
          <w:color w:val="333333"/>
          <w:kern w:val="0"/>
          <w:szCs w:val="24"/>
        </w:rPr>
        <w:t>师和系友，相信在各位获奖者的引领和全系师生的共同努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力</w:t>
      </w:r>
      <w:r>
        <w:rPr>
          <w:rFonts w:ascii="宋体" w:eastAsia="宋体" w:hAnsi="宋体" w:hint="eastAsia"/>
          <w:color w:val="333333"/>
          <w:kern w:val="0"/>
          <w:szCs w:val="24"/>
        </w:rPr>
        <w:t>下，我们计算机系的明天一定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更</w:t>
      </w:r>
      <w:r>
        <w:rPr>
          <w:rFonts w:ascii="宋体" w:eastAsia="宋体" w:hAnsi="宋体" w:hint="eastAsia"/>
          <w:color w:val="333333"/>
          <w:kern w:val="0"/>
          <w:szCs w:val="24"/>
        </w:rPr>
        <w:t>加辉煌！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</w:p>
    <w:p w:rsidR="00D312AB" w:rsidRPr="00D312AB" w:rsidRDefault="009377F1">
      <w:pPr>
        <w:widowControl/>
        <w:spacing w:before="192" w:after="192" w:line="276" w:lineRule="auto"/>
        <w:ind w:left="0" w:right="0"/>
        <w:jc w:val="left"/>
        <w:rPr>
          <w:ins w:id="170" w:author="yingwang15@mails.tsinghua.edu.cn" w:date="2018-12-22T00:39:00Z"/>
          <w:rFonts w:ascii="Helvetica" w:eastAsia="宋体" w:hAnsi="Helvetica" w:cs="Helvetica"/>
          <w:color w:val="333333"/>
          <w:kern w:val="0"/>
          <w:sz w:val="36"/>
          <w:szCs w:val="36"/>
          <w:rPrChange w:id="171" w:author="yingwang15@mails.tsinghua.edu.cn" w:date="2018-12-22T00:40:00Z">
            <w:rPr>
              <w:ins w:id="172" w:author="yingwang15@mails.tsinghua.edu.cn" w:date="2018-12-22T00:39:00Z"/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</w:pPr>
      <w:ins w:id="173" w:author="yingwang15@mails.tsinghua.edu.cn" w:date="2018-12-22T00:40:00Z">
        <w:r>
          <w:rPr>
            <w:rFonts w:ascii="Helvetica" w:eastAsia="宋体" w:hAnsi="Helvetica" w:cs="Helvetica" w:hint="eastAsia"/>
            <w:color w:val="333333"/>
            <w:kern w:val="0"/>
            <w:sz w:val="36"/>
            <w:szCs w:val="36"/>
          </w:rPr>
          <w:t>小川学长讲话</w:t>
        </w:r>
        <w:r>
          <w:rPr>
            <w:rFonts w:ascii="Helvetica" w:eastAsia="宋体" w:hAnsi="Helvetica" w:cs="Helvetica" w:hint="eastAsia"/>
            <w:color w:val="333333"/>
            <w:kern w:val="0"/>
            <w:sz w:val="36"/>
            <w:szCs w:val="36"/>
          </w:rPr>
          <w:t>&amp;</w:t>
        </w:r>
      </w:ins>
      <w:ins w:id="174" w:author="yingwang15@mails.tsinghua.edu.cn" w:date="2018-12-22T00:39:00Z">
        <w:r w:rsidR="008639D6" w:rsidRPr="008639D6">
          <w:rPr>
            <w:rFonts w:ascii="Helvetica" w:eastAsia="宋体" w:hAnsi="Helvetica" w:cs="Helvetica" w:hint="eastAsia"/>
            <w:color w:val="333333"/>
            <w:kern w:val="0"/>
            <w:sz w:val="36"/>
            <w:szCs w:val="36"/>
            <w:rPrChange w:id="175" w:author="yingwang15@mails.tsinghua.edu.cn" w:date="2018-12-22T00:40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智能体颁奖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176" w:author="Zhen Fan" w:date="2018-12-21T03:27:00Z"/>
          <w:rFonts w:ascii="Helvetica" w:eastAsia="宋体" w:hAnsi="Helvetica" w:cs="Helvetica"/>
          <w:color w:val="333333"/>
          <w:kern w:val="0"/>
          <w:szCs w:val="24"/>
        </w:rPr>
        <w:pPrChange w:id="17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78" w:author="Zhen Fan" w:date="2018-12-21T03:1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lastRenderedPageBreak/>
          <w:t>A: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 </w:t>
        </w:r>
      </w:ins>
      <w:ins w:id="179" w:author="Zhen Fan" w:date="2018-12-21T03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今年</w:t>
        </w:r>
      </w:ins>
      <w:ins w:id="180" w:author="Zhen Fan" w:date="2018-12-21T03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ins w:id="181" w:author="Zhen Fan" w:date="2018-12-21T03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我们还</w:t>
        </w:r>
      </w:ins>
      <w:ins w:id="182" w:author="Zhen Fan" w:date="2018-12-21T03:2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要</w:t>
        </w:r>
      </w:ins>
      <w:ins w:id="183" w:author="Zhen Fan" w:date="2018-12-21T03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首次在学生节上，</w:t>
        </w:r>
      </w:ins>
      <w:ins w:id="184" w:author="Zhen Fan" w:date="2018-12-21T03:24:00Z">
        <w:del w:id="185" w:author="li" w:date="2018-12-22T07:59:00Z">
          <w:r w:rsidDel="00DA679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为</w:delText>
          </w:r>
        </w:del>
      </w:ins>
      <w:ins w:id="186" w:author="li" w:date="2018-12-22T07:59:00Z">
        <w:r w:rsidR="00DA679D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举行</w:t>
        </w:r>
      </w:ins>
      <w:ins w:id="187" w:author="Zhen Fan" w:date="2018-12-21T03:22:00Z">
        <w:del w:id="188" w:author="郭 志芃" w:date="2018-12-22T11:36:00Z">
          <w:r w:rsidDel="00DA050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另</w:delText>
          </w:r>
        </w:del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一个</w:t>
        </w:r>
        <w:del w:id="189" w:author="郭 志芃" w:date="2018-12-22T11:36:00Z">
          <w:r w:rsidDel="00DA050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贵系特色</w:delText>
          </w:r>
        </w:del>
      </w:ins>
      <w:ins w:id="190" w:author="郭 志芃" w:date="2018-12-22T11:36:00Z">
        <w:r w:rsidR="00DA0509">
          <w:rPr>
            <w:rFonts w:ascii="Helvetica" w:eastAsia="宋体" w:hAnsi="Helvetica" w:cs="Helvetica" w:hint="eastAsia"/>
            <w:color w:val="333333"/>
            <w:kern w:val="0"/>
            <w:szCs w:val="24"/>
          </w:rPr>
          <w:t>贵系特色</w:t>
        </w:r>
      </w:ins>
      <w:ins w:id="191" w:author="郭 志芃" w:date="2018-12-22T11:38:00Z">
        <w:r w:rsidR="00340628">
          <w:rPr>
            <w:rFonts w:ascii="Helvetica" w:eastAsia="宋体" w:hAnsi="Helvetica" w:cs="Helvetica" w:hint="eastAsia"/>
            <w:color w:val="333333"/>
            <w:kern w:val="0"/>
            <w:szCs w:val="24"/>
          </w:rPr>
          <w:t>竞赛</w:t>
        </w:r>
      </w:ins>
      <w:ins w:id="192" w:author="Zhen Fan" w:date="2018-12-21T03:24:00Z">
        <w:del w:id="193" w:author="郭 志芃" w:date="2018-12-22T11:36:00Z">
          <w:r w:rsidDel="00DA050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竞赛</w:delText>
          </w:r>
        </w:del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的</w:t>
        </w:r>
        <w:del w:id="194" w:author="li" w:date="2018-12-22T07:59:00Z">
          <w:r w:rsidDel="00DA679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优胜者颁奖</w:delText>
          </w:r>
        </w:del>
      </w:ins>
      <w:ins w:id="195" w:author="li" w:date="2018-12-22T07:59:00Z">
        <w:r w:rsidR="00DA679D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颁奖仪式</w:t>
        </w:r>
      </w:ins>
      <w:ins w:id="196" w:author="Zhen Fan" w:date="2018-12-21T03:2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ins w:id="197" w:author="yingwang15@mails.tsinghua.edu.cn" w:date="2018-12-22T00:40:00Z">
        <w:del w:id="198" w:author="li" w:date="2018-12-22T07:59:00Z">
          <w:r w:rsidDel="00DA679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这个竞赛就是</w:delText>
          </w:r>
        </w:del>
      </w:ins>
      <w:ins w:id="199" w:author="Zhen Fan" w:date="2018-12-21T03:24:00Z">
        <w:del w:id="200" w:author="li" w:date="2018-12-22T07:59:00Z">
          <w:r w:rsidDel="00DA679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那就是</w:delText>
          </w:r>
        </w:del>
      </w:ins>
      <w:ins w:id="201" w:author="li" w:date="2018-12-22T07:59:00Z">
        <w:r w:rsidR="00DA679D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那就是</w:t>
        </w:r>
      </w:ins>
      <w:ins w:id="202" w:author="Zhen Fan" w:date="2018-12-21T03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我们的智能体竞赛！</w:t>
        </w:r>
      </w:ins>
      <w:ins w:id="203" w:author="Zhen Fan" w:date="2018-12-21T03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下面，让我们</w:t>
        </w:r>
      </w:ins>
      <w:ins w:id="204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先</w:t>
        </w:r>
      </w:ins>
      <w:ins w:id="205" w:author="Zhen Fan" w:date="2018-12-21T03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用一段视频</w:t>
        </w:r>
      </w:ins>
      <w:ins w:id="206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简要回顾</w:t>
        </w:r>
      </w:ins>
      <w:ins w:id="207" w:author="Zhen Fan" w:date="2018-12-21T03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智能体</w:t>
        </w:r>
      </w:ins>
      <w:ins w:id="208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竞赛二十多年</w:t>
        </w:r>
      </w:ins>
      <w:ins w:id="209" w:author="Zhen Fan" w:date="2018-12-21T03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的发展</w:t>
        </w:r>
      </w:ins>
      <w:ins w:id="210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吧。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211" w:author="Zhen Fan" w:date="2018-12-21T03:30:00Z"/>
          <w:rFonts w:ascii="Helvetica" w:eastAsia="宋体" w:hAnsi="Helvetica" w:cs="Helvetica"/>
          <w:color w:val="333333"/>
          <w:kern w:val="0"/>
          <w:szCs w:val="24"/>
        </w:rPr>
        <w:pPrChange w:id="21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13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</w:t>
        </w:r>
      </w:ins>
      <w:ins w:id="214" w:author="yingwang15@mails.tsinghua.edu.cn" w:date="2018-12-22T00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暗场</w:t>
        </w:r>
      </w:ins>
      <w:ins w:id="215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放视频</w:t>
        </w:r>
      </w:ins>
      <w:ins w:id="216" w:author="yingwang15@mails.tsinghua.edu.cn" w:date="2018-12-22T00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，主持人</w:t>
        </w:r>
        <w:del w:id="217" w:author="郭 志芃" w:date="2018-12-22T10:52:00Z">
          <w:r w:rsidDel="00691BA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下台</w:delText>
          </w:r>
        </w:del>
      </w:ins>
      <w:ins w:id="218" w:author="郭 志芃" w:date="2018-12-22T10:52:00Z">
        <w:r w:rsidR="00691BA9">
          <w:rPr>
            <w:rFonts w:ascii="Helvetica" w:eastAsia="宋体" w:hAnsi="Helvetica" w:cs="Helvetica" w:hint="eastAsia"/>
            <w:color w:val="333333"/>
            <w:kern w:val="0"/>
            <w:szCs w:val="24"/>
          </w:rPr>
          <w:t>在一旁就好，下去太麻烦</w:t>
        </w:r>
      </w:ins>
      <w:ins w:id="219" w:author="yingwang15@mails.tsinghua.edu.cn" w:date="2018-12-22T00:4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。</w:t>
        </w:r>
      </w:ins>
      <w:ins w:id="220" w:author="yingwang15@mails.tsinghua.edu.cn" w:date="2018-12-22T00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视频</w:t>
        </w:r>
      </w:ins>
      <w:ins w:id="221" w:author="yingwang15@mails.tsinghua.edu.cn" w:date="2018-12-22T00:4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播放结束，亮场</w:t>
        </w:r>
      </w:ins>
      <w:ins w:id="222" w:author="郭 志芃" w:date="2018-12-22T10:52:00Z">
        <w:r w:rsidR="00691BA9">
          <w:rPr>
            <w:rFonts w:ascii="Helvetica" w:eastAsia="宋体" w:hAnsi="Helvetica" w:cs="Helvetica" w:hint="eastAsia"/>
            <w:color w:val="333333"/>
            <w:kern w:val="0"/>
            <w:szCs w:val="24"/>
          </w:rPr>
          <w:t>。</w:t>
        </w:r>
      </w:ins>
      <w:ins w:id="223" w:author="yingwang15@mails.tsinghua.edu.cn" w:date="2018-12-22T00:41:00Z">
        <w:del w:id="224" w:author="郭 志芃" w:date="2018-12-22T10:52:00Z">
          <w:r w:rsidDel="00691BA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，主持人上台。</w:delText>
          </w:r>
        </w:del>
      </w:ins>
      <w:ins w:id="225" w:author="Zhen Fan" w:date="2018-12-21T03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）</w:t>
        </w:r>
      </w:ins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del w:id="226" w:author="yingwang15@mails.tsinghua.edu.cn" w:date="2018-12-22T00:41:00Z"/>
          <w:rFonts w:ascii="Helvetica" w:eastAsia="宋体" w:hAnsi="Helvetica" w:cs="Helvetica"/>
          <w:color w:val="333333"/>
          <w:kern w:val="0"/>
          <w:szCs w:val="24"/>
        </w:rPr>
      </w:pPr>
      <w:ins w:id="227" w:author="Zhen Fan" w:date="2018-12-21T03:30:00Z">
        <w:del w:id="228" w:author="yingwang15@mails.tsinghua.edu.cn" w:date="2018-12-22T00:41:00Z">
          <w:r w:rsidDel="72181A95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以下为颁奖的几个版本：</w:delText>
          </w:r>
        </w:del>
      </w:ins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ins w:id="229" w:author="yingwang15@mails.tsinghua.edu.cn" w:date="2018-12-22T00:42:00Z"/>
          <w:rFonts w:ascii="Helvetica" w:eastAsia="宋体" w:hAnsi="Helvetica" w:cs="Helvetica"/>
          <w:color w:val="333333"/>
          <w:kern w:val="0"/>
          <w:szCs w:val="24"/>
        </w:rPr>
      </w:pPr>
      <w:ins w:id="230" w:author="yingwang15@mails.tsinghua.edu.cn" w:date="2018-12-22T00:4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B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: </w:t>
        </w:r>
        <w:del w:id="231" w:author="Zhen Fan" w:date="2018-12-22T09:39:00Z">
          <w:r w:rsidDel="00F03153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本届</w:delText>
          </w:r>
        </w:del>
      </w:ins>
      <w:ins w:id="232" w:author="Zhen Fan" w:date="2018-12-22T09:40:00Z">
        <w:r w:rsidR="00F03153">
          <w:rPr>
            <w:rFonts w:ascii="Helvetica" w:eastAsia="宋体" w:hAnsi="Helvetica" w:cs="Helvetica" w:hint="eastAsia"/>
            <w:color w:val="333333"/>
            <w:kern w:val="0"/>
            <w:szCs w:val="24"/>
          </w:rPr>
          <w:t>智能体竞赛和</w:t>
        </w:r>
      </w:ins>
      <w:ins w:id="233" w:author="yingwang15@mails.tsinghua.edu.cn" w:date="2018-12-22T00:4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学生节的举办</w:t>
        </w:r>
      </w:ins>
      <w:ins w:id="234" w:author="郭 志芃" w:date="2018-12-22T11:38:00Z">
        <w:r w:rsidR="008A3685">
          <w:rPr>
            <w:rFonts w:ascii="Helvetica" w:eastAsia="宋体" w:hAnsi="Helvetica" w:cs="Helvetica" w:hint="eastAsia"/>
            <w:color w:val="333333"/>
            <w:kern w:val="0"/>
            <w:szCs w:val="24"/>
          </w:rPr>
          <w:t>都</w:t>
        </w:r>
      </w:ins>
      <w:bookmarkStart w:id="235" w:name="_GoBack"/>
      <w:bookmarkEnd w:id="235"/>
      <w:ins w:id="236" w:author="yingwang15@mails.tsinghua.edu.cn" w:date="2018-12-22T00:4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离不开搜狗公司的支持，下面有请搜狗公司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CEO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王小川学长讲话，大家掌声欢迎！</w:t>
        </w:r>
      </w:ins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ins w:id="237" w:author="yingwang15@mails.tsinghua.edu.cn" w:date="2018-12-22T00:44:00Z"/>
          <w:rFonts w:ascii="Helvetica" w:eastAsia="宋体" w:hAnsi="Helvetica" w:cs="Helvetica"/>
          <w:color w:val="333333"/>
          <w:kern w:val="0"/>
          <w:szCs w:val="24"/>
        </w:rPr>
      </w:pPr>
      <w:ins w:id="238" w:author="yingwang15@mails.tsinghua.edu.cn" w:date="2018-12-22T00:4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: 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让我们再次用热烈的</w:t>
        </w:r>
      </w:ins>
      <w:ins w:id="239" w:author="yingwang15@mails.tsinghua.edu.cn" w:date="2018-12-22T00:4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掌声感谢小川学长的精彩发言。下面有请小川学长宣读智能体竞赛获奖名单</w:t>
        </w:r>
      </w:ins>
      <w:ins w:id="240" w:author="yingwang15@mails.tsinghua.edu.cn" w:date="2018-12-22T00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。</w:t>
        </w:r>
      </w:ins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ins w:id="241" w:author="yingwang15@mails.tsinghua.edu.cn" w:date="2018-12-22T00:44:00Z"/>
          <w:rFonts w:ascii="Helvetica" w:eastAsia="宋体" w:hAnsi="Helvetica" w:cs="Helvetica"/>
          <w:color w:val="333333"/>
          <w:kern w:val="0"/>
          <w:szCs w:val="24"/>
        </w:rPr>
      </w:pPr>
      <w:ins w:id="242" w:author="yingwang15@mails.tsinghua.edu.cn" w:date="2018-12-22T00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B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: 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请各位获奖者上台，请小川学长为各位同学颁奖。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43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4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45" w:author="yingwang15@mails.tsinghua.edu.cn" w:date="2018-12-22T00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: </w:t>
        </w:r>
      </w:ins>
      <w:ins w:id="246" w:author="yingwang15@mails.tsinghua.edu.cn" w:date="2018-12-22T00:4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感谢小川学长，感谢搜狗公司多年来对计算机系的大力支持！请小川学长和同学们台下就坐。</w:t>
        </w:r>
      </w:ins>
      <w:ins w:id="247" w:author="Zhen Fan" w:date="2018-12-21T03:30:00Z">
        <w:del w:id="248" w:author="yingwang15@mails.tsinghua.edu.cn" w:date="2018-12-22T00:48:00Z">
          <w:r w:rsidDel="1EC9BD8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版本</w:delText>
          </w:r>
          <w:r w:rsidDel="1EC9BD8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1</w:delText>
          </w:r>
          <w:r w:rsidDel="1EC9BD8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：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49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5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51" w:author="Zhen Fan" w:date="2018-12-21T03:31:00Z">
        <w:del w:id="252" w:author="yingwang15@mails.tsinghua.edu.cn" w:date="2018-12-22T00:48:00Z">
          <w:r w:rsidDel="0D823B73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A:</w:delText>
          </w:r>
        </w:del>
      </w:ins>
      <w:ins w:id="253" w:author="Zhen Fan" w:date="2018-12-21T03:27:00Z">
        <w:del w:id="254" w:author="yingwang15@mails.tsinghua.edu.cn" w:date="2018-12-22T00:48:00Z">
          <w:r w:rsidDel="162A07FC">
            <w:rPr>
              <w:rFonts w:ascii="Helvetica" w:eastAsia="宋体" w:hAnsi="Helvetica" w:cs="Helvetica"/>
              <w:color w:val="333333"/>
              <w:kern w:val="0"/>
              <w:szCs w:val="24"/>
            </w:rPr>
            <w:delText xml:space="preserve"> </w:delText>
          </w:r>
        </w:del>
      </w:ins>
      <w:ins w:id="255" w:author="Zhen Fan" w:date="2018-12-21T03:28:00Z">
        <w:del w:id="256" w:author="yingwang15@mails.tsinghua.edu.cn" w:date="2018-12-22T00:48:00Z">
          <w:r w:rsidDel="912E1F6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下面请王小川学长上台致辞！</w:delText>
          </w:r>
        </w:del>
      </w:ins>
      <w:ins w:id="257" w:author="Zhen Fan" w:date="2018-12-21T03:30:00Z">
        <w:del w:id="258" w:author="yingwang15@mails.tsinghua.edu.cn" w:date="2018-12-22T00:48:00Z">
          <w:r w:rsidDel="32BFF051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/</w:delText>
          </w:r>
          <w:r w:rsidDel="32BFF051">
            <w:rPr>
              <w:rFonts w:ascii="Helvetica" w:eastAsia="宋体" w:hAnsi="Helvetica" w:cs="Helvetica"/>
              <w:color w:val="333333"/>
              <w:kern w:val="0"/>
              <w:szCs w:val="24"/>
            </w:rPr>
            <w:delText xml:space="preserve"> </w:delText>
          </w:r>
          <w:r w:rsidDel="32BFF051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下面请王小川学长上台宣读智能体竞赛获奖名单！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59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6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61" w:author="Zhen Fan" w:date="2018-12-21T03:31:00Z">
        <w:del w:id="262" w:author="yingwang15@mails.tsinghua.edu.cn" w:date="2018-12-22T00:48:00Z">
          <w:r w:rsidDel="A5D7F0E2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B</w:delText>
          </w:r>
        </w:del>
      </w:ins>
      <w:ins w:id="263" w:author="Zhen Fan" w:date="2018-12-21T03:28:00Z">
        <w:del w:id="264" w:author="yingwang15@mails.tsinghua.edu.cn" w:date="2018-12-22T00:48:00Z">
          <w:r w:rsidDel="55DACE63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:</w:delText>
          </w:r>
          <w:r w:rsidDel="55DACE63">
            <w:rPr>
              <w:rFonts w:ascii="Helvetica" w:eastAsia="宋体" w:hAnsi="Helvetica" w:cs="Helvetica"/>
              <w:color w:val="333333"/>
              <w:kern w:val="0"/>
              <w:szCs w:val="24"/>
            </w:rPr>
            <w:delText xml:space="preserve"> </w:delText>
          </w:r>
        </w:del>
      </w:ins>
      <w:ins w:id="265" w:author="Zhen Fan" w:date="2018-12-21T03:31:00Z">
        <w:del w:id="266" w:author="yingwang15@mails.tsinghua.edu.cn" w:date="2018-12-22T00:48:00Z">
          <w:r w:rsidDel="0D30279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请各位获奖者上台！请王小川学长为各位获奖同学颁奖！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67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6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69" w:author="Zhen Fan" w:date="2018-12-21T03:53:00Z">
        <w:del w:id="270" w:author="yingwang15@mails.tsinghua.edu.cn" w:date="2018-12-22T00:48:00Z">
          <w:r w:rsidDel="E16D678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（颁奖）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71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7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73" w:author="Zhen Fan" w:date="2018-12-21T03:53:00Z">
        <w:del w:id="274" w:author="yingwang15@mails.tsinghua.edu.cn" w:date="2018-12-22T00:48:00Z">
          <w:r w:rsidDel="423DA7A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A</w:delText>
          </w:r>
          <w:r w:rsidDel="423DA7A4">
            <w:rPr>
              <w:rFonts w:ascii="Helvetica" w:eastAsia="宋体" w:hAnsi="Helvetica" w:cs="Helvetica"/>
              <w:color w:val="333333"/>
              <w:kern w:val="0"/>
              <w:szCs w:val="24"/>
            </w:rPr>
            <w:delText>：谢谢各位老师，请老师和同学们台下就坐，稍事休息。</w:delText>
          </w:r>
        </w:del>
      </w:ins>
    </w:p>
    <w:p w:rsidR="00AF1555" w:rsidRDefault="00AF1555">
      <w:pPr>
        <w:widowControl/>
        <w:spacing w:before="192" w:after="192" w:line="276" w:lineRule="auto"/>
        <w:ind w:left="0" w:right="0"/>
        <w:jc w:val="left"/>
        <w:rPr>
          <w:del w:id="275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7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77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7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79" w:author="Zhen Fan" w:date="2018-12-21T03:31:00Z">
        <w:del w:id="280" w:author="yingwang15@mails.tsinghua.edu.cn" w:date="2018-12-22T00:48:00Z">
          <w:r w:rsidDel="560A61CC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版本</w:delText>
          </w:r>
          <w:r w:rsidDel="560A61CC">
            <w:rPr>
              <w:rFonts w:ascii="Helvetica" w:eastAsia="宋体" w:hAnsi="Helvetica" w:cs="Helvetica"/>
              <w:color w:val="333333"/>
              <w:kern w:val="0"/>
              <w:szCs w:val="24"/>
            </w:rPr>
            <w:delText>2</w:delText>
          </w:r>
          <w:r w:rsidDel="560A61CC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：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81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8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83" w:author="Zhen Fan" w:date="2018-12-21T03:31:00Z">
        <w:del w:id="284" w:author="yingwang15@mails.tsinghua.edu.cn" w:date="2018-12-22T00:48:00Z">
          <w:r w:rsidDel="3D1A6FB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A:</w:delText>
          </w:r>
          <w:r w:rsidDel="3D1A6FB6">
            <w:rPr>
              <w:rFonts w:ascii="Helvetica" w:eastAsia="宋体" w:hAnsi="Helvetica" w:cs="Helvetica"/>
              <w:color w:val="333333"/>
              <w:kern w:val="0"/>
              <w:szCs w:val="24"/>
            </w:rPr>
            <w:delText xml:space="preserve"> </w:delText>
          </w:r>
          <w:r w:rsidDel="3D1A6FB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下面</w:delText>
          </w:r>
        </w:del>
      </w:ins>
      <w:ins w:id="285" w:author="Zhen Fan" w:date="2018-12-21T03:32:00Z">
        <w:del w:id="286" w:author="yingwang15@mails.tsinghua.edu.cn" w:date="2018-12-22T00:48:00Z">
          <w:r w:rsidDel="0292F62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，让我们宣布本年度智能体竞赛的获奖同学，他们是</w:delText>
          </w:r>
        </w:del>
      </w:ins>
      <w:ins w:id="287" w:author="Zhen Fan" w:date="2018-12-21T03:34:00Z">
        <w:del w:id="288" w:author="yingwang15@mails.tsinghua.edu.cn" w:date="2018-12-22T00:48:00Z">
          <w:r w:rsidDel="D928DEB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（共</w:delText>
          </w:r>
          <w:r w:rsidDel="D928DEB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3</w:delText>
          </w:r>
          <w:r w:rsidDel="D928DEB4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人）</w:delText>
          </w:r>
        </w:del>
      </w:ins>
      <w:ins w:id="289" w:author="Zhen Fan" w:date="2018-12-21T03:32:00Z">
        <w:del w:id="290" w:author="yingwang15@mails.tsinghua.edu.cn" w:date="2018-12-22T00:48:00Z"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：（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PPT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）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AAA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！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BBB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！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CC</w:delText>
          </w:r>
          <w:r w:rsidDel="4F0604DD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！</w:delText>
          </w:r>
        </w:del>
      </w:ins>
      <w:ins w:id="291" w:author="Zhen Fan" w:date="2018-12-21T03:31:00Z">
        <w:del w:id="292" w:author="yingwang15@mails.tsinghua.edu.cn" w:date="2018-12-22T00:48:00Z">
          <w:r w:rsidDel="D1825CD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请各位获奖者上台！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293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29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295" w:author="Zhen Fan" w:date="2018-12-21T03:33:00Z">
        <w:del w:id="296" w:author="yingwang15@mails.tsinghua.edu.cn" w:date="2018-12-22T00:48:00Z">
          <w:r w:rsidDel="C6C5AD2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B</w:delText>
          </w:r>
        </w:del>
      </w:ins>
      <w:ins w:id="297" w:author="Zhen Fan" w:date="2018-12-21T03:31:00Z">
        <w:del w:id="298" w:author="yingwang15@mails.tsinghua.edu.cn" w:date="2018-12-22T00:48:00Z">
          <w:r w:rsidDel="DE6AF9D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:</w:delText>
          </w:r>
          <w:r w:rsidDel="DE6AF9D9">
            <w:rPr>
              <w:rFonts w:ascii="Helvetica" w:eastAsia="宋体" w:hAnsi="Helvetica" w:cs="Helvetica"/>
              <w:color w:val="333333"/>
              <w:kern w:val="0"/>
              <w:szCs w:val="24"/>
            </w:rPr>
            <w:delText xml:space="preserve"> </w:delText>
          </w:r>
          <w:r w:rsidDel="DE6AF9D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请王小川学长</w:delText>
          </w:r>
        </w:del>
      </w:ins>
      <w:ins w:id="299" w:author="Zhen Fan" w:date="2018-12-21T03:33:00Z">
        <w:del w:id="300" w:author="yingwang15@mails.tsinghua.edu.cn" w:date="2018-12-22T00:48:00Z">
          <w:r w:rsidDel="2152B7B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/XXX</w:delText>
          </w:r>
          <w:r w:rsidDel="2152B7B6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老师</w:delText>
          </w:r>
        </w:del>
      </w:ins>
      <w:ins w:id="301" w:author="Zhen Fan" w:date="2018-12-21T03:31:00Z">
        <w:del w:id="302" w:author="yingwang15@mails.tsinghua.edu.cn" w:date="2018-12-22T00:48:00Z">
          <w:r w:rsidDel="016F9C62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为各位获奖同学颁奖！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03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30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305" w:author="Zhen Fan" w:date="2018-12-21T03:34:00Z">
        <w:del w:id="306" w:author="yingwang15@mails.tsinghua.edu.cn" w:date="2018-12-22T00:48:00Z">
          <w:r w:rsidDel="19B4AF67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（颁奖）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07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30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309" w:author="Zhen Fan" w:date="2018-12-21T03:34:00Z">
        <w:del w:id="310" w:author="yingwang15@mails.tsinghua.edu.cn" w:date="2018-12-22T00:48:00Z">
          <w:r w:rsidDel="AEDF39C1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A</w:delText>
          </w:r>
          <w:r w:rsidDel="AEDF39C1">
            <w:rPr>
              <w:rFonts w:ascii="Helvetica" w:eastAsia="宋体" w:hAnsi="Helvetica" w:cs="Helvetica"/>
              <w:color w:val="333333"/>
              <w:kern w:val="0"/>
              <w:szCs w:val="24"/>
            </w:rPr>
            <w:delText>：谢谢各位老师，请老师和同学们台下就坐，稍事休息。</w:delText>
          </w:r>
        </w:del>
      </w:ins>
    </w:p>
    <w:p w:rsidR="00AF1555" w:rsidRDefault="00AF1555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1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312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ins w:id="313" w:author="yingwang15@mails.tsinghua.edu.cn" w:date="2018-12-21T11:34:00Z"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6"/>
            <w:szCs w:val="36"/>
          </w:rPr>
          <w:t>清华</w:t>
        </w:r>
      </w:ins>
      <w:del w:id="314" w:author="yingwang15@mails.tsinghua.edu.cn" w:date="2018-12-21T11:33:00Z">
        <w:r w:rsidDel="1BC0AD41">
          <w:rPr>
            <w:rFonts w:ascii="Helvetica" w:eastAsia="宋体" w:hAnsi="Helvetica" w:cs="Helvetica"/>
            <w:b/>
            <w:bCs/>
            <w:color w:val="333333"/>
            <w:kern w:val="0"/>
            <w:sz w:val="36"/>
            <w:szCs w:val="36"/>
          </w:rPr>
          <w:delText>中国</w:delText>
        </w:r>
      </w:del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好码农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315" w:author="li" w:date="2018-12-22T08:0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31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：相信现在大家都和我一样</w:t>
      </w:r>
      <w:ins w:id="317" w:author="yingwang15@mails.tsinghua.edu.cn" w:date="2018-12-21T11:3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期待</w:t>
      </w:r>
      <w:del w:id="318" w:author="yingwang15@mails.tsinghua.edu.cn" w:date="2018-12-21T11:34:00Z">
        <w:r w:rsidDel="0999F9E6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 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多才多艺的贵系人</w:t>
      </w:r>
      <w:ins w:id="319" w:author="li" w:date="2018-12-22T08:03:00Z">
        <w:r w:rsidR="0078547E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又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会带来</w:t>
      </w:r>
      <w:del w:id="320" w:author="li" w:date="2018-12-22T08:03:00Z">
        <w:r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什么</w:delText>
        </w:r>
      </w:del>
      <w:ins w:id="321" w:author="li" w:date="2018-12-22T08:03:00Z">
        <w:r w:rsidR="0078547E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怎样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精彩的节目</w:t>
      </w:r>
      <w:ins w:id="322" w:author="li" w:date="2018-12-22T08:03:00Z">
        <w:r w:rsidR="0078547E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吧</w:t>
        </w:r>
      </w:ins>
      <w:del w:id="323" w:author="li" w:date="2018-12-22T08:03:00Z">
        <w:r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呢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24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32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：要说多才多艺，咳咳，苑楠，你看我怎么样？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26" w:author="yingwang15@mails.tsinghua.edu.cn" w:date="2018-12-22T00:48:00Z"/>
          <w:rFonts w:ascii="Helvetica" w:eastAsia="宋体" w:hAnsi="Helvetica" w:cs="Helvetica"/>
          <w:color w:val="333333"/>
          <w:kern w:val="0"/>
          <w:szCs w:val="24"/>
        </w:rPr>
        <w:pPrChange w:id="32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328" w:author="yingwang15@mails.tsinghua.edu.cn" w:date="2018-12-22T00:48:00Z">
        <w:r w:rsidDel="08C03FEA">
          <w:rPr>
            <w:rFonts w:ascii="Helvetica" w:eastAsia="宋体" w:hAnsi="Helvetica" w:cs="Helvetica"/>
            <w:color w:val="333333"/>
            <w:kern w:val="0"/>
            <w:szCs w:val="24"/>
          </w:rPr>
          <w:delText>B</w:delText>
        </w:r>
        <w:r w:rsidDel="08C03FEA">
          <w:rPr>
            <w:rFonts w:ascii="Helvetica" w:eastAsia="宋体" w:hAnsi="Helvetica" w:cs="Helvetica"/>
            <w:color w:val="333333"/>
            <w:kern w:val="0"/>
            <w:szCs w:val="24"/>
          </w:rPr>
          <w:delText>：你？你要干什么呀？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2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330" w:author="yingwang15@mails.tsinghua.edu.cn" w:date="2018-12-22T00:48:00Z">
        <w:r w:rsidDel="0F2EAA55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Del="0F2EAA55">
          <w:rPr>
            <w:rFonts w:ascii="Helvetica" w:eastAsia="宋体" w:hAnsi="Helvetica" w:cs="Helvetica"/>
            <w:color w:val="333333"/>
            <w:kern w:val="0"/>
            <w:szCs w:val="24"/>
          </w:rPr>
          <w:delText>：你说，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就我这扎实的编程基本功，能不能参加个选拔活动，当个明星啥的？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3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：你不会是想参加《创造</w:t>
      </w:r>
      <w:r>
        <w:rPr>
          <w:rFonts w:ascii="Helvetica" w:eastAsia="宋体" w:hAnsi="Helvetica" w:cs="Helvetica"/>
          <w:color w:val="333333"/>
          <w:kern w:val="0"/>
          <w:szCs w:val="24"/>
        </w:rPr>
        <w:t>404</w:t>
      </w:r>
      <w:r>
        <w:rPr>
          <w:rFonts w:ascii="Helvetica" w:eastAsia="宋体" w:hAnsi="Helvetica" w:cs="Helvetica"/>
          <w:color w:val="333333"/>
          <w:kern w:val="0"/>
          <w:szCs w:val="24"/>
        </w:rPr>
        <w:t>》来一段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freebug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>吧？可别想太多了</w:t>
      </w:r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332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33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334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A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335" w:author="yingwang15@mails.tsinghua.edu.cn" w:date="2018-12-21T11:39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：我刚有点雄心壮志，就被你给无情的浇灭了。不过，我来不了</w:t>
      </w:r>
      <w:proofErr w:type="spellStart"/>
      <w:r w:rsidRPr="008639D6">
        <w:rPr>
          <w:rFonts w:ascii="Helvetica" w:eastAsia="宋体" w:hAnsi="Helvetica" w:cs="Helvetica"/>
          <w:color w:val="70AD47"/>
          <w:kern w:val="0"/>
          <w:szCs w:val="24"/>
          <w:rPrChange w:id="336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freebug</w:t>
      </w:r>
      <w:proofErr w:type="spellEnd"/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337" w:author="yingwang15@mails.tsinghua.edu.cn" w:date="2018-12-21T11:39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，不代表贵系同学们来不了</w:t>
      </w:r>
      <w:proofErr w:type="spellStart"/>
      <w:r w:rsidRPr="008639D6">
        <w:rPr>
          <w:rFonts w:ascii="Helvetica" w:eastAsia="宋体" w:hAnsi="Helvetica" w:cs="Helvetica"/>
          <w:color w:val="70AD47"/>
          <w:kern w:val="0"/>
          <w:szCs w:val="24"/>
          <w:rPrChange w:id="338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freebug</w:t>
      </w:r>
      <w:proofErr w:type="spellEnd"/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339" w:author="yingwang15@mails.tsinghua.edu.cn" w:date="2018-12-21T11:39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。相信下一个节目，一定会带给你惊喜。</w:t>
      </w:r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340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34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342" w:author="yingwang15@mails.tsinghua.edu.cn" w:date="2018-12-21T11:39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B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343" w:author="yingwang15@mails.tsinghua.edu.cn" w:date="2018-12-21T11:39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</w:t>
      </w:r>
      <w:ins w:id="344" w:author="yingwang15@mails.tsinghua.edu.cn" w:date="2018-12-22T00:49:00Z">
        <w:r w:rsidR="009377F1">
          <w:rPr>
            <w:rFonts w:ascii="Helvetica" w:eastAsia="宋体" w:hAnsi="Helvetica" w:cs="Helvetica" w:hint="eastAsia"/>
            <w:color w:val="70AD47"/>
            <w:kern w:val="0"/>
            <w:szCs w:val="24"/>
          </w:rPr>
          <w:t>请欣赏</w:t>
        </w:r>
      </w:ins>
      <w:ins w:id="345" w:author="潘 庆霖" w:date="2018-12-22T00:19:00Z">
        <w:del w:id="346" w:author="yingwang15@mails.tsinghua.edu.cn" w:date="2018-12-22T00:49:00Z">
          <w:r w:rsidR="009377F1" w:rsidDel="ADAE2511">
            <w:rPr>
              <w:rFonts w:ascii="Helvetica" w:eastAsia="宋体" w:hAnsi="Helvetica" w:cs="Helvetica" w:hint="eastAsia"/>
              <w:color w:val="70AD47"/>
              <w:kern w:val="0"/>
              <w:szCs w:val="24"/>
            </w:rPr>
            <w:delText>是吗？那快让我们一起看来</w:delText>
          </w:r>
        </w:del>
        <w:r w:rsidR="009377F1">
          <w:rPr>
            <w:rFonts w:ascii="Helvetica" w:eastAsia="宋体" w:hAnsi="Helvetica" w:cs="Helvetica" w:hint="eastAsia"/>
            <w:color w:val="70AD47"/>
            <w:kern w:val="0"/>
            <w:szCs w:val="24"/>
          </w:rPr>
          <w:t>计</w:t>
        </w:r>
        <w:r w:rsidR="009377F1">
          <w:rPr>
            <w:rFonts w:ascii="Helvetica" w:eastAsia="宋体" w:hAnsi="Helvetica" w:cs="Helvetica"/>
            <w:color w:val="70AD47"/>
            <w:kern w:val="0"/>
            <w:szCs w:val="24"/>
          </w:rPr>
          <w:t>73</w:t>
        </w:r>
        <w:del w:id="347" w:author="li" w:date="2018-12-22T08:04:00Z">
          <w:r w:rsidR="009377F1" w:rsidDel="0078547E">
            <w:rPr>
              <w:rFonts w:ascii="Helvetica" w:eastAsia="宋体" w:hAnsi="Helvetica" w:cs="Helvetica"/>
              <w:color w:val="70AD47"/>
              <w:kern w:val="0"/>
              <w:szCs w:val="24"/>
            </w:rPr>
            <w:delText>和</w:delText>
          </w:r>
        </w:del>
      </w:ins>
      <w:ins w:id="348" w:author="li" w:date="2018-12-22T08:04:00Z">
        <w:r w:rsidR="0078547E">
          <w:rPr>
            <w:rFonts w:ascii="Helvetica" w:eastAsiaTheme="minorEastAsia" w:hAnsi="Helvetica" w:cs="Helvetica" w:hint="eastAsia"/>
            <w:color w:val="70AD47"/>
            <w:kern w:val="0"/>
            <w:szCs w:val="24"/>
          </w:rPr>
          <w:t>、</w:t>
        </w:r>
      </w:ins>
      <w:ins w:id="349" w:author="潘 庆霖" w:date="2018-12-22T00:19:00Z">
        <w:r w:rsidR="009377F1">
          <w:rPr>
            <w:rFonts w:ascii="Helvetica" w:eastAsia="宋体" w:hAnsi="Helvetica" w:cs="Helvetica"/>
            <w:color w:val="70AD47"/>
            <w:kern w:val="0"/>
            <w:szCs w:val="24"/>
          </w:rPr>
          <w:t>计</w:t>
        </w:r>
        <w:r w:rsidR="009377F1">
          <w:rPr>
            <w:rFonts w:ascii="Helvetica" w:eastAsia="宋体" w:hAnsi="Helvetica" w:cs="Helvetica"/>
            <w:color w:val="70AD47"/>
            <w:kern w:val="0"/>
            <w:szCs w:val="24"/>
          </w:rPr>
          <w:t>75</w:t>
        </w:r>
        <w:r w:rsidR="009377F1">
          <w:rPr>
            <w:rFonts w:ascii="Helvetica" w:eastAsia="宋体" w:hAnsi="Helvetica" w:cs="Helvetica"/>
            <w:color w:val="70AD47"/>
            <w:kern w:val="0"/>
            <w:szCs w:val="24"/>
          </w:rPr>
          <w:t>带来的节目</w:t>
        </w:r>
      </w:ins>
      <w:ins w:id="350" w:author="li" w:date="2018-12-22T08:05:00Z">
        <w:r w:rsidR="0078547E">
          <w:rPr>
            <w:rFonts w:ascii="Helvetica" w:eastAsiaTheme="minorEastAsia" w:hAnsi="Helvetica" w:cs="Helvetica" w:hint="eastAsia"/>
            <w:color w:val="70AD47"/>
            <w:kern w:val="0"/>
            <w:szCs w:val="24"/>
          </w:rPr>
          <w:t xml:space="preserve"> </w:t>
        </w:r>
      </w:ins>
      <w:ins w:id="351" w:author="潘 庆霖" w:date="2018-12-22T00:19:00Z">
        <w:r w:rsidR="009377F1">
          <w:rPr>
            <w:rFonts w:ascii="Helvetica" w:eastAsia="宋体" w:hAnsi="Helvetica" w:cs="Helvetica"/>
            <w:color w:val="70AD47"/>
            <w:kern w:val="0"/>
            <w:szCs w:val="24"/>
          </w:rPr>
          <w:t>《清华好码农》</w:t>
        </w:r>
      </w:ins>
      <w:ins w:id="352" w:author="yingwang15@mails.tsinghua.edu.cn" w:date="2018-12-22T00:49:00Z">
        <w:r w:rsidR="009377F1">
          <w:rPr>
            <w:rFonts w:ascii="Helvetica" w:eastAsia="宋体" w:hAnsi="Helvetica" w:cs="Helvetica" w:hint="eastAsia"/>
            <w:color w:val="70AD47"/>
            <w:kern w:val="0"/>
            <w:szCs w:val="24"/>
          </w:rPr>
          <w:t>。</w:t>
        </w:r>
      </w:ins>
      <w:ins w:id="353" w:author="潘 庆霖" w:date="2018-12-22T00:19:00Z">
        <w:del w:id="354" w:author="yingwang15@mails.tsinghua.edu.cn" w:date="2018-12-22T00:49:00Z"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 xml:space="preserve">——&gt; </w:delText>
          </w:r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>请欣赏计</w:delText>
          </w:r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>73</w:delText>
          </w:r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>、</w:delText>
          </w:r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>75</w:delText>
          </w:r>
          <w:r w:rsidR="009377F1" w:rsidDel="2304E5C1">
            <w:rPr>
              <w:rFonts w:ascii="Helvetica" w:eastAsia="宋体" w:hAnsi="Helvetica" w:cs="Helvetica" w:hint="eastAsia"/>
              <w:color w:val="70AD47"/>
              <w:kern w:val="0"/>
              <w:szCs w:val="24"/>
            </w:rPr>
            <w:delText>带来的节目《清华好码农》</w:delText>
          </w:r>
          <w:r w:rsidR="009377F1" w:rsidDel="2304E5C1">
            <w:rPr>
              <w:rFonts w:ascii="Helvetica" w:eastAsia="宋体" w:hAnsi="Helvetica" w:cs="Helvetica"/>
              <w:color w:val="70AD47"/>
              <w:kern w:val="0"/>
              <w:szCs w:val="24"/>
            </w:rPr>
            <w:delText>（清爽）</w:delText>
          </w:r>
        </w:del>
      </w:ins>
      <w:del w:id="355" w:author="yingwang15@mails.tsinghua.edu.cn" w:date="2018-12-22T00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356" w:author="yingwang15@mails.tsinghua.edu.cn" w:date="2018-12-21T11:39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是吗？那快让我们一起看来计</w:delText>
        </w:r>
        <w:r w:rsidRPr="008639D6">
          <w:rPr>
            <w:rFonts w:ascii="Helvetica" w:eastAsia="宋体" w:hAnsi="Helvetica" w:cs="Helvetica"/>
            <w:color w:val="70AD47"/>
            <w:kern w:val="0"/>
            <w:szCs w:val="24"/>
            <w:rPrChange w:id="357" w:author="yingwang15@mails.tsinghua.edu.cn" w:date="2018-12-21T11:39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delText>73</w:delText>
        </w:r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358" w:author="yingwang15@mails.tsinghua.edu.cn" w:date="2018-12-21T11:39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和计</w:delText>
        </w:r>
        <w:r w:rsidRPr="008639D6">
          <w:rPr>
            <w:rFonts w:ascii="Helvetica" w:eastAsia="宋体" w:hAnsi="Helvetica" w:cs="Helvetica"/>
            <w:color w:val="70AD47"/>
            <w:kern w:val="0"/>
            <w:szCs w:val="24"/>
            <w:rPrChange w:id="359" w:author="yingwang15@mails.tsinghua.edu.cn" w:date="2018-12-21T11:39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delText>75</w:delText>
        </w:r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360" w:author="yingwang15@mails.tsinghua.edu.cn" w:date="2018-12-21T11:39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带来的的节目《中国好码农》。</w:delText>
        </w:r>
      </w:del>
    </w:p>
    <w:p w:rsidR="00AF1555" w:rsidRPr="00AF1555" w:rsidRDefault="008639D6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70AD47"/>
          <w:kern w:val="0"/>
          <w:sz w:val="36"/>
          <w:szCs w:val="36"/>
          <w:rPrChange w:id="361" w:author="yingwang15@mails.tsinghua.edu.cn" w:date="2018-12-21T11:39:00Z">
            <w:rPr>
              <w:rFonts w:ascii="Helvetica" w:eastAsia="宋体" w:hAnsi="Helvetica" w:cs="Helvetica"/>
              <w:b/>
              <w:bCs/>
              <w:color w:val="333333"/>
              <w:kern w:val="0"/>
              <w:sz w:val="36"/>
              <w:szCs w:val="36"/>
            </w:rPr>
          </w:rPrChange>
        </w:rPr>
        <w:pPrChange w:id="362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 w:rsidRPr="008639D6">
        <w:rPr>
          <w:rFonts w:ascii="Helvetica" w:eastAsia="宋体" w:hAnsi="Helvetica" w:cs="Helvetica" w:hint="eastAsia"/>
          <w:b/>
          <w:bCs/>
          <w:color w:val="70AD47"/>
          <w:kern w:val="0"/>
          <w:sz w:val="36"/>
          <w:szCs w:val="36"/>
          <w:rPrChange w:id="363" w:author="yingwang15@mails.tsinghua.edu.cn" w:date="2018-12-21T11:39:00Z">
            <w:rPr>
              <w:rFonts w:ascii="Helvetica" w:eastAsia="宋体" w:hAnsi="Helvetica" w:cs="Helvetica" w:hint="eastAsia"/>
              <w:b/>
              <w:bCs/>
              <w:color w:val="333333"/>
              <w:kern w:val="0"/>
              <w:sz w:val="36"/>
              <w:szCs w:val="36"/>
            </w:rPr>
          </w:rPrChange>
        </w:rPr>
        <w:t>教师视频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364" w:author="li" w:date="2018-12-22T08:35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36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366" w:author="潘 庆霖" w:date="2018-12-22T00:2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看了这个节目，如果以后有这样的节目</w:t>
        </w:r>
      </w:ins>
      <w:ins w:id="367" w:author="yingwang15@mails.tsinghua.edu.cn" w:date="2018-12-22T00:4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ins w:id="368" w:author="潘 庆霖" w:date="2018-12-22T00:2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我也想去参加。清华有好多好码农，好码农的背后也离不开好老师。</w:t>
        </w:r>
      </w:ins>
      <w:ins w:id="369" w:author="yingwang15@mails.tsinghua.edu.cn" w:date="2018-12-21T11:34:00Z">
        <w:del w:id="370" w:author="潘 庆霖" w:date="2018-12-22T00:20:00Z">
          <w:r w:rsidDel="B593946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清华</w:delText>
          </w:r>
        </w:del>
      </w:ins>
      <w:del w:id="371" w:author="潘 庆霖" w:date="2018-12-22T00:20:00Z">
        <w:r w:rsidDel="2D0FE981">
          <w:rPr>
            <w:rFonts w:ascii="Helvetica" w:eastAsia="宋体" w:hAnsi="Helvetica" w:cs="Helvetica"/>
            <w:color w:val="333333"/>
            <w:kern w:val="0"/>
            <w:szCs w:val="24"/>
          </w:rPr>
          <w:delText>中国好码农的养成离不开兢兢业业的老师们。</w:delText>
        </w:r>
      </w:del>
      <w:ins w:id="372" w:author="li" w:date="2018-12-22T08:35:00Z">
        <w:r w:rsidR="008639D6" w:rsidRPr="008639D6">
          <w:rPr>
            <w:rFonts w:ascii="Helvetica" w:eastAsiaTheme="minorEastAsia" w:hAnsi="Helvetica" w:cs="Helvetica" w:hint="eastAsia"/>
            <w:color w:val="333333"/>
            <w:kern w:val="0"/>
            <w:szCs w:val="24"/>
            <w:highlight w:val="yellow"/>
            <w:rPrChange w:id="373" w:author="li" w:date="2018-12-22T08:35:00Z">
              <w:rPr>
                <w:rFonts w:ascii="Helvetica" w:eastAsiaTheme="minorEastAsia" w:hAnsi="Helvetica" w:cs="Helvetica" w:hint="eastAsia"/>
                <w:color w:val="333333"/>
                <w:kern w:val="0"/>
                <w:szCs w:val="24"/>
              </w:rPr>
            </w:rPrChange>
          </w:rPr>
          <w:t>（这里还是怪怪的）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7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：老师们可不仅仅是培养好码农呀，而是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价值塑造，能力培养，知识传授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三位一体。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37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：是啊，比如说</w:t>
      </w:r>
      <w:del w:id="376" w:author="Jinzt" w:date="2018-12-21T18:48:00Z"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“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造计算机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”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？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“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造路由器</w:delText>
        </w:r>
        <w:r w:rsidDel="B1DAFE5A">
          <w:rPr>
            <w:rFonts w:ascii="Helvetica" w:eastAsia="宋体" w:hAnsi="Helvetica" w:cs="Helvetica"/>
            <w:color w:val="333333"/>
            <w:kern w:val="0"/>
            <w:szCs w:val="24"/>
          </w:rPr>
          <w:delText>”</w:delText>
        </w:r>
      </w:del>
      <w:ins w:id="377" w:author="Jinzt" w:date="2018-12-21T18:4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老师</w:t>
        </w:r>
      </w:ins>
      <w:ins w:id="378" w:author="Jinzt" w:date="2018-12-21T18:5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们</w:t>
        </w:r>
      </w:ins>
      <w:ins w:id="379" w:author="Jinzt" w:date="2018-12-21T18:4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常挂在嘴边的“讲一练二考三”，</w:t>
        </w:r>
      </w:ins>
      <w:ins w:id="380" w:author="潘 庆霖" w:date="2018-12-22T00:2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再比如，</w:t>
        </w:r>
      </w:ins>
      <w:ins w:id="381" w:author="Jinzt" w:date="2018-12-21T18:4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“将</w:t>
        </w:r>
      </w:ins>
      <w:ins w:id="382" w:author="Jinzt" w:date="2018-12-21T18:5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大作业和考试有机的结合到一起</w:t>
        </w:r>
      </w:ins>
      <w:ins w:id="383" w:author="Jinzt" w:date="2018-12-21T18:4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”</w:t>
        </w:r>
      </w:ins>
      <w:ins w:id="384" w:author="潘 庆霖" w:date="2018-12-22T00:2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，还比如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…</w:t>
        </w:r>
      </w:ins>
      <w:ins w:id="385" w:author="潘 庆霖" w:date="2018-12-22T00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（讽刺）</w:t>
        </w:r>
      </w:ins>
      <w:del w:id="386" w:author="潘 庆霖" w:date="2018-12-22T00:20:00Z">
        <w:r w:rsidDel="453A4A07">
          <w:rPr>
            <w:rFonts w:ascii="Helvetica" w:eastAsia="宋体" w:hAnsi="Helvetica" w:cs="Helvetica"/>
            <w:color w:val="333333"/>
            <w:kern w:val="0"/>
            <w:szCs w:val="24"/>
          </w:rPr>
          <w:delText>？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387" w:author="潘 庆霖" w:date="2018-12-22T00:22:00Z"/>
          <w:rFonts w:ascii="Helvetica" w:eastAsia="宋体" w:hAnsi="Helvetica" w:cs="Helvetica"/>
          <w:color w:val="333333"/>
          <w:kern w:val="0"/>
          <w:szCs w:val="24"/>
        </w:rPr>
        <w:pPrChange w:id="38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389" w:author="潘 庆霖" w:date="2018-12-22T00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还是别比如了吧。</w:t>
        </w:r>
      </w:ins>
      <w:ins w:id="390" w:author="yingwang15@mails.tsinghua.edu.cn" w:date="2018-12-22T00:5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这</w:t>
        </w:r>
      </w:ins>
      <w:ins w:id="391" w:author="潘 庆霖" w:date="2018-12-22T00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春风化雨、润物无声，</w:t>
        </w:r>
      </w:ins>
      <w:ins w:id="392" w:author="yingwang15@mails.tsinghua.edu.cn" w:date="2018-12-22T00:5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靠说呀是</w:t>
        </w:r>
      </w:ins>
      <w:ins w:id="393" w:author="潘 庆霖" w:date="2018-12-22T00:2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说不过来的。还是让我们来一起欣赏今年的教师视频</w:t>
        </w:r>
      </w:ins>
      <w:ins w:id="394" w:author="yingwang15@mails.tsinghua.edu.cn" w:date="2018-12-22T00:5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《</w:t>
        </w:r>
      </w:ins>
      <w:ins w:id="395" w:author="潘 庆霖" w:date="2018-12-22T00:21:00Z">
        <w:del w:id="396" w:author="yingwang15@mails.tsinghua.edu.cn" w:date="2018-12-22T00:52:00Z">
          <w:r w:rsidDel="760BD687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——</w:delText>
          </w:r>
        </w:del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三十六计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 APP 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发布会</w:t>
        </w:r>
      </w:ins>
      <w:ins w:id="397" w:author="yingwang15@mails.tsinghua.edu.cn" w:date="2018-12-22T00:5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》</w:t>
        </w:r>
      </w:ins>
      <w:ins w:id="398" w:author="潘 庆霖" w:date="2018-12-22T00:21:00Z">
        <w:r>
          <w:rPr>
            <w:rFonts w:ascii="Helvetica" w:eastAsia="宋体" w:hAnsi="Helvetica" w:cs="Helvetica"/>
            <w:color w:val="333333"/>
            <w:kern w:val="0"/>
            <w:szCs w:val="24"/>
          </w:rPr>
          <w:t>，感受老师们对学生真挚的热爱吧。（</w:t>
        </w:r>
      </w:ins>
      <w:ins w:id="399" w:author="潘 庆霖" w:date="2018-12-22T00:2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真挚的热爱，注意语气</w:t>
        </w:r>
      </w:ins>
      <w:ins w:id="400" w:author="潘 庆霖" w:date="2018-12-22T00:21:00Z">
        <w:r>
          <w:rPr>
            <w:rFonts w:ascii="Helvetica" w:eastAsia="宋体" w:hAnsi="Helvetica" w:cs="Helvetica"/>
            <w:color w:val="333333"/>
            <w:kern w:val="0"/>
            <w:szCs w:val="24"/>
          </w:rPr>
          <w:t>）</w:t>
        </w:r>
      </w:ins>
      <w:del w:id="401" w:author="潘 庆霖" w:date="2018-12-22T00:21:00Z">
        <w:r w:rsidDel="D3A5EC26">
          <w:rPr>
            <w:rFonts w:ascii="Helvetica" w:eastAsia="宋体" w:hAnsi="Helvetica" w:cs="Helvetica"/>
            <w:color w:val="333333"/>
            <w:kern w:val="0"/>
            <w:szCs w:val="24"/>
          </w:rPr>
          <w:delText>还是别比如了吧，这春风化雨、润物无声，靠说是说不过来的。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402" w:author="潘 庆霖" w:date="2018-12-22T00:22:00Z"/>
          <w:rFonts w:ascii="Helvetica" w:eastAsia="宋体" w:hAnsi="Helvetica" w:cs="Helvetica"/>
          <w:color w:val="333333"/>
          <w:kern w:val="0"/>
          <w:szCs w:val="24"/>
        </w:rPr>
        <w:pPrChange w:id="40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404" w:author="潘 庆霖" w:date="2018-12-22T00:22:00Z">
        <w:r w:rsidDel="4EEE2CA3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  <w:r w:rsidDel="4EEE2CA3">
          <w:rPr>
            <w:rFonts w:ascii="Helvetica" w:eastAsia="宋体" w:hAnsi="Helvetica" w:cs="Helvetica"/>
            <w:color w:val="333333"/>
            <w:kern w:val="0"/>
            <w:szCs w:val="24"/>
          </w:rPr>
          <w:delText>：</w:delText>
        </w:r>
      </w:del>
      <w:ins w:id="405" w:author="Jinzt" w:date="2018-12-21T18:54:00Z">
        <w:del w:id="406" w:author="潘 庆霖" w:date="2018-12-22T00:22:00Z">
          <w:r w:rsidDel="D44EAAA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虽然说不过来，</w:delText>
          </w:r>
        </w:del>
      </w:ins>
      <w:del w:id="407" w:author="潘 庆霖" w:date="2018-12-22T00:22:00Z">
        <w:r w:rsidDel="57C761A0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那还是来看看今年的教师视频吧！</w:delText>
        </w:r>
      </w:del>
      <w:ins w:id="408" w:author="Jinzt" w:date="2018-12-21T18:52:00Z">
        <w:del w:id="409" w:author="潘 庆霖" w:date="2018-12-22T00:22:00Z">
          <w:r w:rsidDel="74D9F4CC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但是我想，在每年的教师视频中，大家都可以体会到</w:delText>
          </w:r>
        </w:del>
      </w:ins>
      <w:ins w:id="410" w:author="Jinzt" w:date="2018-12-21T18:53:00Z">
        <w:del w:id="411" w:author="潘 庆霖" w:date="2018-12-22T00:22:00Z">
          <w:r w:rsidDel="E1542468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老师们严谨的态度与对学生真挚的热爱。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1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413" w:author="潘 庆霖" w:date="2018-12-22T00:22:00Z">
        <w:r w:rsidDel="C7CB6333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  <w:r w:rsidDel="C7CB6333">
          <w:rPr>
            <w:rFonts w:ascii="Helvetica" w:eastAsia="宋体" w:hAnsi="Helvetica" w:cs="Helvetica"/>
            <w:color w:val="333333"/>
            <w:kern w:val="0"/>
            <w:szCs w:val="24"/>
          </w:rPr>
          <w:delText>：</w:delText>
        </w:r>
        <w:r w:rsidDel="C7CB6333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有请。</w:delText>
        </w:r>
      </w:del>
      <w:ins w:id="414" w:author="Jinzt" w:date="2018-12-21T18:54:00Z">
        <w:del w:id="415" w:author="潘 庆霖" w:date="2018-12-22T00:22:00Z">
          <w:r w:rsidDel="0D34F945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那快让我们来一起欣赏今年的教师视频吧！</w:delText>
          </w:r>
        </w:del>
      </w:ins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416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ins w:id="417" w:author="yingwang15@mails.tsinghua.edu.cn" w:date="2018-12-21T11:35:00Z"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6"/>
            <w:szCs w:val="36"/>
          </w:rPr>
          <w:t>民族</w:t>
        </w:r>
      </w:ins>
      <w:del w:id="418" w:author="yingwang15@mails.tsinghua.edu.cn" w:date="2018-12-21T11:35:00Z">
        <w:r w:rsidDel="C0344E94">
          <w:rPr>
            <w:rFonts w:ascii="Helvetica" w:eastAsia="宋体" w:hAnsi="Helvetica" w:cs="Helvetica"/>
            <w:b/>
            <w:bCs/>
            <w:color w:val="333333"/>
            <w:kern w:val="0"/>
            <w:sz w:val="36"/>
            <w:szCs w:val="36"/>
          </w:rPr>
          <w:delText>芭蕾</w:delText>
        </w:r>
      </w:del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舞《陌上荷花开》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1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420" w:author="潘 庆霖" w:date="2018-12-22T00:2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看了这个视频，我真的又一次被老师们的风采折服了（不能看词，发自内心）</w:t>
        </w:r>
      </w:ins>
      <w:del w:id="421" w:author="潘 庆霖" w:date="2018-12-22T00:22:00Z">
        <w:r w:rsidDel="022CAA52">
          <w:rPr>
            <w:rFonts w:ascii="Helvetica" w:eastAsia="宋体" w:hAnsi="Helvetica" w:cs="Helvetica"/>
            <w:color w:val="333333"/>
            <w:kern w:val="0"/>
            <w:szCs w:val="24"/>
          </w:rPr>
          <w:delText>哇，又一次被老师们的风采折服啦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2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：是啊，其实不止老师们深藏不漏，老师家的小朋友们也是藏龙卧虎</w:t>
      </w:r>
      <w:del w:id="423" w:author="yingwang15@mails.tsinghua.edu.cn" w:date="2018-12-21T11:35:00Z">
        <w:r w:rsidDel="70DA964F">
          <w:rPr>
            <w:rFonts w:ascii="Helvetica" w:eastAsia="宋体" w:hAnsi="Helvetica" w:cs="Helvetica"/>
            <w:color w:val="333333"/>
            <w:kern w:val="0"/>
            <w:szCs w:val="24"/>
          </w:rPr>
          <w:delText>呢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2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425" w:author="yingwang15@mails.tsinghua.edu.cn" w:date="2018-12-21T11:35:00Z">
        <w:r w:rsidDel="4CF137C8">
          <w:rPr>
            <w:rFonts w:ascii="Helvetica" w:eastAsia="宋体" w:hAnsi="Helvetica" w:cs="Helvetica"/>
            <w:color w:val="333333"/>
            <w:kern w:val="0"/>
            <w:szCs w:val="24"/>
          </w:rPr>
          <w:delText>哦</w:delText>
        </w:r>
        <w:r w:rsidDel="4CF137C8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 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这个我知道，</w:t>
      </w:r>
      <w:ins w:id="426" w:author="yingwang15@mails.tsinghua.edu.cn" w:date="2018-12-21T11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刚刚</w:t>
        </w:r>
      </w:ins>
      <w:del w:id="427" w:author="yingwang15@mails.tsinghua.edu.cn" w:date="2018-12-21T11:35:00Z">
        <w:r w:rsidDel="30DBEE0B">
          <w:rPr>
            <w:rFonts w:ascii="Helvetica" w:eastAsia="宋体" w:hAnsi="Helvetica" w:cs="Helvetica"/>
            <w:color w:val="333333"/>
            <w:kern w:val="0"/>
            <w:szCs w:val="24"/>
          </w:rPr>
          <w:delText>早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就在后台看到他们了，难道他们也有节目？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2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429" w:author="yingwang15@mails.tsinghua.edu.cn" w:date="2018-12-21T11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是啊</w:t>
        </w:r>
      </w:ins>
      <w:del w:id="430" w:author="yingwang15@mails.tsinghua.edu.cn" w:date="2018-12-21T11:35:00Z">
        <w:r w:rsidDel="BE2F2311">
          <w:rPr>
            <w:rFonts w:ascii="Helvetica" w:eastAsia="宋体" w:hAnsi="Helvetica" w:cs="Helvetica"/>
            <w:color w:val="333333"/>
            <w:kern w:val="0"/>
            <w:szCs w:val="24"/>
          </w:rPr>
          <w:delText>对</w:delText>
        </w:r>
      </w:del>
      <w:ins w:id="431" w:author="yingwang15@mails.tsinghua.edu.cn" w:date="2018-12-21T11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，下面请</w:t>
        </w:r>
      </w:ins>
      <w:ins w:id="432" w:author="yingwang15@mails.tsinghua.edu.cn" w:date="2018-12-21T11:3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欣赏</w:t>
        </w:r>
      </w:ins>
      <w:del w:id="433" w:author="yingwang15@mails.tsinghua.edu.cn" w:date="2018-12-21T11:35:00Z">
        <w:r w:rsidDel="20A9B7FE">
          <w:rPr>
            <w:rFonts w:ascii="Helvetica" w:eastAsia="宋体" w:hAnsi="Helvetica" w:cs="Helvetica"/>
            <w:color w:val="333333"/>
            <w:kern w:val="0"/>
            <w:szCs w:val="24"/>
          </w:rPr>
          <w:delText>！很幸运，今年可以看到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小朋友们的</w:t>
      </w:r>
      <w:ins w:id="434" w:author="yingwang15@mails.tsinghua.edu.cn" w:date="2018-12-21T11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民族</w:t>
        </w:r>
      </w:ins>
      <w:del w:id="435" w:author="yingwang15@mails.tsinghua.edu.cn" w:date="2018-12-21T11:35:00Z">
        <w:r w:rsidDel="4B3EB15A">
          <w:rPr>
            <w:rFonts w:ascii="Helvetica" w:eastAsia="宋体" w:hAnsi="Helvetica" w:cs="Helvetica"/>
            <w:color w:val="333333"/>
            <w:kern w:val="0"/>
            <w:szCs w:val="24"/>
          </w:rPr>
          <w:delText>芭蕾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舞表演《陌上荷花开》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3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437" w:author="yingwang15@mails.tsinghua.edu.cn" w:date="2018-12-21T11:35:00Z">
        <w:r w:rsidDel="020783A4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快一起欣赏吧</w:delText>
        </w:r>
        <w:r w:rsidDel="020783A4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~</w:delText>
        </w:r>
      </w:del>
      <w:ins w:id="438" w:author="yingwang15@mails.tsinghua.edu.cn" w:date="2018-12-21T11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有请</w:t>
        </w:r>
      </w:ins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439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酒井之星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4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：回想过去的一年，我们系在各个方面都取得了非常喜人的成绩。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4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：是啊，比如在体育方面取得了不少历史性的突破，比如</w:t>
      </w:r>
      <w:del w:id="442" w:author="Zhen Fan" w:date="2018-12-21T03:35:00Z">
        <w:r w:rsidDel="CB97A3A2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在今年的马杯毽绳比赛中，贵系毽绳队首次夺得马杯甲组冠军。贵系棒球队也历史性地杀入决赛，最终拿下全校亚军。</w:delText>
        </w:r>
      </w:del>
      <w:ins w:id="443" w:author="Zhen Fan" w:date="2018-12-21T03:3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在今年的马杯篮球比赛中，计算机系男篮时隔十余年再度杀入综体，取得马杯季军；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在科创方面，今年挑战杯比赛中，</w:t>
      </w:r>
      <w:del w:id="444" w:author="Zhen Fan" w:date="2018-12-21T03:36:00Z">
        <w:r w:rsidDel="B65E3825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潘立航、王少雄团队双双夺得了特等奖，潘星宇团队还斩获了全国大挑的特等奖</w:delText>
        </w:r>
      </w:del>
      <w:ins w:id="445" w:author="Zhen Fan" w:date="2018-12-21T03:3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计算机系再度捧得挑战杯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，实践、志愿方面也都涌现了一批优秀的同学。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446" w:author="li" w:date="2018-12-22T08:09:00Z"/>
          <w:rFonts w:ascii="Helvetica" w:eastAsiaTheme="minorEastAsia" w:hAnsi="Helvetica" w:cs="Helvetica"/>
          <w:color w:val="333333"/>
          <w:kern w:val="0"/>
          <w:szCs w:val="24"/>
        </w:rPr>
        <w:pPrChange w:id="44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：这些在各方面为我们系争得荣誉的个人和集体可谓是我们的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酒井之星</w:t>
      </w:r>
      <w:del w:id="448" w:author="li" w:date="2018-12-22T08:11:00Z">
        <w:r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”</w:delText>
        </w:r>
        <w:r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，</w:delText>
        </w:r>
      </w:del>
      <w:ins w:id="449" w:author="li" w:date="2018-12-22T08:11:00Z">
        <w:r w:rsidR="0078547E">
          <w:rPr>
            <w:rFonts w:ascii="Helvetica" w:eastAsia="宋体" w:hAnsi="Helvetica" w:cs="Helvetica"/>
            <w:color w:val="333333"/>
            <w:kern w:val="0"/>
            <w:szCs w:val="24"/>
          </w:rPr>
          <w:t>”</w:t>
        </w:r>
        <w:r w:rsidR="0078547E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。</w:t>
        </w:r>
      </w:ins>
    </w:p>
    <w:p w:rsidR="00AF1555" w:rsidRDefault="0078547E">
      <w:pPr>
        <w:widowControl/>
        <w:spacing w:before="192" w:after="192" w:line="276" w:lineRule="auto"/>
        <w:ind w:left="0" w:right="0"/>
        <w:jc w:val="left"/>
        <w:rPr>
          <w:ins w:id="450" w:author="li" w:date="2018-12-22T08:09:00Z"/>
          <w:rFonts w:ascii="Helvetica" w:eastAsiaTheme="minorEastAsia" w:hAnsi="Helvetica" w:cs="Helvetica"/>
          <w:color w:val="333333"/>
          <w:kern w:val="0"/>
          <w:szCs w:val="24"/>
        </w:rPr>
        <w:pPrChange w:id="45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452" w:author="li" w:date="2018-12-22T08:09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( 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确认团体的颁奖</w:t>
        </w:r>
      </w:ins>
      <w:ins w:id="453" w:author="li" w:date="2018-12-22T08:10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；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B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不戴眼镜念不了名单</w:t>
        </w:r>
      </w:ins>
      <w:ins w:id="454" w:author="li" w:date="2018-12-22T08:11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，交给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念可好</w:t>
        </w:r>
      </w:ins>
      <w:ins w:id="455" w:author="li" w:date="2018-12-22T08:09:00Z">
        <w:r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)</w:t>
        </w:r>
      </w:ins>
    </w:p>
    <w:p w:rsidR="00AF1555" w:rsidRDefault="0078547E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5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457" w:author="li" w:date="2018-12-22T08:11:00Z">
        <w:r w:rsidRPr="0078547E">
          <w:rPr>
            <w:rFonts w:ascii="Helvetica" w:eastAsia="宋体" w:hAnsi="Helvetica" w:cs="Helvetica"/>
            <w:color w:val="333333"/>
            <w:kern w:val="0"/>
            <w:szCs w:val="24"/>
            <w:highlight w:val="yellow"/>
          </w:rPr>
          <w:t>A</w:t>
        </w:r>
        <w:r w:rsidRPr="0078547E">
          <w:rPr>
            <w:rFonts w:ascii="Helvetica" w:eastAsia="宋体" w:hAnsi="Helvetica" w:cs="Helvetica"/>
            <w:color w:val="333333"/>
            <w:kern w:val="0"/>
            <w:szCs w:val="24"/>
            <w:highlight w:val="yellow"/>
          </w:rPr>
          <w:t>：</w:t>
        </w:r>
        <w:r>
          <w:rPr>
            <w:rFonts w:ascii="Helvetica" w:eastAsiaTheme="minorEastAsia" w:hAnsi="Helvetica" w:cs="Helvetica" w:hint="eastAsia"/>
            <w:color w:val="333333"/>
            <w:kern w:val="0"/>
            <w:szCs w:val="24"/>
            <w:highlight w:val="yellow"/>
          </w:rPr>
          <w:t>下面</w:t>
        </w:r>
      </w:ins>
      <w:del w:id="458" w:author="li" w:date="2018-12-22T08:11:00Z">
        <w:r w:rsidR="008639D6" w:rsidRPr="008639D6">
          <w:rPr>
            <w:rFonts w:ascii="Helvetica" w:eastAsia="宋体" w:hAnsi="Helvetica" w:cs="Helvetica" w:hint="eastAsia"/>
            <w:color w:val="333333"/>
            <w:kern w:val="0"/>
            <w:szCs w:val="24"/>
            <w:highlight w:val="yellow"/>
            <w:rPrChange w:id="459" w:author="li" w:date="2018-12-22T08:0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首先</w:delText>
        </w:r>
      </w:del>
      <w:del w:id="460" w:author="li" w:date="2018-12-22T08:12:00Z">
        <w:r w:rsidR="009377F1"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让我们</w:delText>
        </w:r>
      </w:del>
      <w:r w:rsidR="009377F1">
        <w:rPr>
          <w:rFonts w:ascii="Helvetica" w:eastAsia="宋体" w:hAnsi="Helvetica" w:cs="Helvetica"/>
          <w:color w:val="333333"/>
          <w:kern w:val="0"/>
          <w:szCs w:val="24"/>
        </w:rPr>
        <w:t>宣布酒井之星个人获奖者名单，他们是：</w:t>
      </w:r>
      <w:ins w:id="461" w:author="Zhen Fan" w:date="2018-12-21T03:36:00Z"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AAA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BBB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CCC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DDD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EEE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FF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GGGGGGG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HH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III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JJJ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（共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1</w:t>
        </w:r>
        <w:r w:rsidR="009377F1">
          <w:rPr>
            <w:rFonts w:ascii="Helvetica" w:eastAsia="宋体" w:hAnsi="Helvetica" w:cs="Helvetica"/>
            <w:color w:val="333333"/>
            <w:kern w:val="0"/>
            <w:szCs w:val="24"/>
          </w:rPr>
          <w:t>0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个人）</w:t>
        </w:r>
      </w:ins>
      <w:del w:id="462" w:author="Zhen Fan" w:date="2018-12-21T03:36:00Z">
        <w:r w:rsidR="009377F1" w:rsidDel="B5E370A4">
          <w:rPr>
            <w:rFonts w:ascii="Helvetica" w:eastAsia="宋体" w:hAnsi="Helvetica" w:cs="Helvetica"/>
            <w:color w:val="333333"/>
            <w:kern w:val="0"/>
            <w:szCs w:val="24"/>
          </w:rPr>
          <w:delText>赵汉卿、杨乐、陈雅正、童皓玥、孙孜伦、张子薇、吴一凡、贾越凯、潘立航、朱昊、牛艺霖、唐玉涵、国雨晴、何家傲、张瑞喆</w:delText>
        </w:r>
      </w:del>
      <w:r w:rsidR="009377F1">
        <w:rPr>
          <w:rFonts w:ascii="Helvetica" w:eastAsia="宋体" w:hAnsi="Helvetica" w:cs="Helvetica"/>
          <w:color w:val="333333"/>
          <w:kern w:val="0"/>
          <w:szCs w:val="24"/>
        </w:rPr>
        <w:t>，有请他们上台。</w:t>
      </w:r>
    </w:p>
    <w:p w:rsidR="00AF1555" w:rsidRDefault="0078547E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6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464" w:author="li" w:date="2018-12-22T08:12:00Z">
        <w:r w:rsidRPr="0078547E">
          <w:rPr>
            <w:rFonts w:ascii="Helvetica" w:eastAsia="宋体" w:hAnsi="Helvetica" w:cs="Helvetica"/>
            <w:color w:val="333333"/>
            <w:kern w:val="0"/>
            <w:szCs w:val="24"/>
          </w:rPr>
          <w:t>B</w:t>
        </w:r>
        <w:r w:rsidRPr="0078547E">
          <w:rPr>
            <w:rFonts w:ascii="Helvetica" w:eastAsia="宋体" w:hAnsi="Helvetica" w:cs="Helvetica"/>
            <w:color w:val="333333"/>
            <w:kern w:val="0"/>
            <w:szCs w:val="24"/>
          </w:rPr>
          <w:t>：</w:t>
        </w:r>
      </w:ins>
      <w:del w:id="465" w:author="li" w:date="2018-12-22T08:12:00Z">
        <w:r w:rsidR="009377F1"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R="009377F1" w:rsidDel="0078547E">
          <w:rPr>
            <w:rFonts w:ascii="Helvetica" w:eastAsia="宋体" w:hAnsi="Helvetica" w:cs="Helvetica"/>
            <w:color w:val="333333"/>
            <w:kern w:val="0"/>
            <w:szCs w:val="24"/>
          </w:rPr>
          <w:delText>：</w:delText>
        </w:r>
      </w:del>
      <w:r w:rsidR="009377F1">
        <w:rPr>
          <w:rFonts w:ascii="Helvetica" w:eastAsia="宋体" w:hAnsi="Helvetica" w:cs="Helvetica"/>
          <w:color w:val="333333"/>
          <w:kern w:val="0"/>
          <w:szCs w:val="24"/>
        </w:rPr>
        <w:t>有请</w:t>
      </w:r>
      <w:del w:id="466" w:author="Zhen Fan" w:date="2018-12-21T03:54:00Z">
        <w:r w:rsidR="009377F1" w:rsidDel="61F425C1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韩文涛</w:delText>
        </w:r>
      </w:del>
      <w:ins w:id="467" w:author="Zhen Fan" w:date="2018-12-21T03:54:00Z"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YYY</w:t>
        </w:r>
      </w:ins>
      <w:r w:rsidR="009377F1">
        <w:rPr>
          <w:rFonts w:ascii="Helvetica" w:eastAsia="宋体" w:hAnsi="Helvetica" w:cs="Helvetica"/>
          <w:color w:val="333333"/>
          <w:kern w:val="0"/>
          <w:szCs w:val="24"/>
        </w:rPr>
        <w:t>老师</w:t>
      </w:r>
      <w:ins w:id="468" w:author="Zhen Fan" w:date="2018-12-21T03:35:00Z"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、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XXX</w:t>
        </w:r>
        <w:r w:rsidR="009377F1">
          <w:rPr>
            <w:rFonts w:ascii="Helvetica" w:eastAsia="宋体" w:hAnsi="Helvetica" w:cs="Helvetica" w:hint="eastAsia"/>
            <w:color w:val="333333"/>
            <w:kern w:val="0"/>
            <w:szCs w:val="24"/>
          </w:rPr>
          <w:t>老师</w:t>
        </w:r>
      </w:ins>
      <w:r w:rsidR="009377F1">
        <w:rPr>
          <w:rFonts w:ascii="Helvetica" w:eastAsia="宋体" w:hAnsi="Helvetica" w:cs="Helvetica"/>
          <w:color w:val="333333"/>
          <w:kern w:val="0"/>
          <w:szCs w:val="24"/>
        </w:rPr>
        <w:t>为他们颁奖。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469" w:author="Zhen Fan" w:date="2018-12-21T03:35:00Z"/>
          <w:rFonts w:ascii="Helvetica" w:eastAsia="宋体" w:hAnsi="Helvetica" w:cs="Helvetica"/>
          <w:color w:val="333333"/>
          <w:kern w:val="0"/>
          <w:szCs w:val="24"/>
        </w:rPr>
        <w:pPrChange w:id="47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471" w:author="Zhen Fan" w:date="2018-12-21T03:35:00Z">
        <w:r w:rsidDel="2DE960BF">
          <w:rPr>
            <w:rFonts w:ascii="Helvetica" w:eastAsia="宋体" w:hAnsi="Helvetica" w:cs="Helvetica"/>
            <w:color w:val="333333"/>
            <w:kern w:val="0"/>
            <w:szCs w:val="24"/>
          </w:rPr>
          <w:delText>B</w:delText>
        </w:r>
        <w:r w:rsidDel="2DE960BF">
          <w:rPr>
            <w:rFonts w:ascii="Helvetica" w:eastAsia="宋体" w:hAnsi="Helvetica" w:cs="Helvetica"/>
            <w:color w:val="333333"/>
            <w:kern w:val="0"/>
            <w:szCs w:val="24"/>
          </w:rPr>
          <w:delText>：请老师和同学们台下就坐，接下来让我们宣布酒井之星团体获奖者名单，他们是计算机系毽绳队、计算机系棒球队、计</w:delText>
        </w:r>
        <w:r w:rsidDel="2DE960BF">
          <w:rPr>
            <w:rFonts w:ascii="Helvetica" w:eastAsia="宋体" w:hAnsi="Helvetica" w:cs="Helvetica"/>
            <w:color w:val="333333"/>
            <w:kern w:val="0"/>
            <w:szCs w:val="24"/>
          </w:rPr>
          <w:delText>52</w:delText>
        </w:r>
        <w:r w:rsidDel="2DE960BF">
          <w:rPr>
            <w:rFonts w:ascii="Helvetica" w:eastAsia="宋体" w:hAnsi="Helvetica" w:cs="Helvetica"/>
            <w:color w:val="333333"/>
            <w:kern w:val="0"/>
            <w:szCs w:val="24"/>
          </w:rPr>
          <w:delText>班、计算机系超算团队，有请他们上台。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472" w:author="Zhen Fan" w:date="2018-12-21T03:35:00Z"/>
          <w:rFonts w:ascii="Helvetica" w:eastAsia="宋体" w:hAnsi="Helvetica" w:cs="Helvetica"/>
          <w:color w:val="333333"/>
          <w:kern w:val="0"/>
          <w:szCs w:val="24"/>
        </w:rPr>
        <w:pPrChange w:id="47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474" w:author="Zhen Fan" w:date="2018-12-21T03:35:00Z">
        <w:r w:rsidDel="28D3704E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Del="28D3704E">
          <w:rPr>
            <w:rFonts w:ascii="Helvetica" w:eastAsia="宋体" w:hAnsi="Helvetica" w:cs="Helvetica"/>
            <w:color w:val="333333"/>
            <w:kern w:val="0"/>
            <w:szCs w:val="24"/>
          </w:rPr>
          <w:delText>：有请贾伽老师为他们颁奖。</w:delText>
        </w:r>
      </w:del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475" w:author="li" w:date="2018-12-22T08:12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47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：谢谢各位老师，请老师和同学们台下就坐</w:t>
      </w:r>
      <w:del w:id="477" w:author="li" w:date="2018-12-22T08:13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，稍事休息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478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造机纪录片《贵系生存指南造机篇》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479" w:author="li" w:date="2018-12-22T08:1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48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：子童学长，听说在贵系，大三上</w:t>
      </w:r>
      <w:del w:id="481" w:author="li" w:date="2018-12-22T08:13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学期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是最忙的一个学期了。不但要造计算机，还要造路由器，</w:t>
      </w:r>
      <w:del w:id="482" w:author="li" w:date="2018-12-22T08:13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不知道学长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作为一个过来人，</w:t>
      </w:r>
      <w:ins w:id="483" w:author="li" w:date="2018-12-22T08:13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学长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能否</w:t>
      </w:r>
      <w:del w:id="484" w:author="li" w:date="2018-12-22T08:13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在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现场给我们传授一下经验</w:t>
      </w:r>
      <w:del w:id="485" w:author="li" w:date="2018-12-22T08:13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呀！</w:delText>
        </w:r>
      </w:del>
      <w:ins w:id="486" w:author="li" w:date="2018-12-22T08:13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呢？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48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：好啊，要说经验的话：造计算机，最重要的是认真听课，祖传代码，抱好大腿！</w:t>
      </w:r>
      <w:ins w:id="488" w:author="潘 庆霖" w:date="2018-12-22T00:2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（情感处理）路由器嘛……不好意思，这你得问六字班的同学了</w:t>
        </w:r>
      </w:ins>
      <w:del w:id="489" w:author="潘 庆霖" w:date="2018-12-22T00:23:00Z">
        <w:r w:rsidDel="1F760C35">
          <w:rPr>
            <w:rFonts w:ascii="Helvetica" w:eastAsia="宋体" w:hAnsi="Helvetica" w:cs="Helvetica"/>
            <w:color w:val="333333"/>
            <w:kern w:val="0"/>
            <w:szCs w:val="24"/>
          </w:rPr>
          <w:delText>路由器嘛</w:delText>
        </w:r>
        <w:r w:rsidDel="1F760C35">
          <w:rPr>
            <w:rFonts w:ascii="Helvetica" w:eastAsia="宋体" w:hAnsi="Helvetica" w:cs="Helvetica"/>
            <w:color w:val="333333"/>
            <w:kern w:val="0"/>
            <w:szCs w:val="24"/>
          </w:rPr>
          <w:delText>……</w:delText>
        </w:r>
        <w:r w:rsidDel="1F760C35">
          <w:rPr>
            <w:rFonts w:ascii="Helvetica" w:eastAsia="宋体" w:hAnsi="Helvetica" w:cs="Helvetica"/>
            <w:color w:val="333333"/>
            <w:kern w:val="0"/>
            <w:szCs w:val="24"/>
          </w:rPr>
          <w:delText>不好意思，五字班没有造过</w:delText>
        </w:r>
        <w:r w:rsidDel="1F760C35">
          <w:rPr>
            <w:rFonts w:ascii="Helvetica" w:eastAsia="宋体" w:hAnsi="Helvetica" w:cs="Helvetica"/>
            <w:color w:val="333333"/>
            <w:kern w:val="0"/>
            <w:szCs w:val="24"/>
          </w:rPr>
          <w:delText>~</w:delText>
        </w:r>
      </w:del>
      <w:ins w:id="490" w:author="yingwang15@mails.tsinghua.edu.cn" w:date="2018-12-21T11:3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（可爱，得意）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491" w:author="潘 庆霖" w:date="2018-12-22T00:23:00Z"/>
          <w:rFonts w:ascii="Helvetica" w:eastAsia="宋体" w:hAnsi="Helvetica" w:cs="Helvetica"/>
          <w:color w:val="333333"/>
          <w:kern w:val="0"/>
          <w:szCs w:val="24"/>
        </w:rPr>
        <w:pPrChange w:id="49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493" w:author="yingwang15@mails.tsinghua.edu.cn" w:date="2018-12-22T00:55:00Z">
        <w:del w:id="494" w:author="li" w:date="2018-12-22T08:15:00Z">
          <w:r w:rsidDel="0001548F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下面就让</w:delText>
          </w:r>
        </w:del>
      </w:ins>
      <w:ins w:id="495" w:author="潘 庆霖" w:date="2018-12-22T00:23:00Z">
        <w:del w:id="496" w:author="li" w:date="2018-12-22T08:15:00Z">
          <w:r w:rsidDel="0001548F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那这</w:delText>
          </w:r>
        </w:del>
      </w:ins>
      <w:ins w:id="497" w:author="yingwang15@mails.tsinghua.edu.cn" w:date="2018-12-22T00:55:00Z">
        <w:del w:id="498" w:author="li" w:date="2018-12-22T08:15:00Z">
          <w:r w:rsidDel="0001548F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我们一起</w:delText>
          </w:r>
        </w:del>
      </w:ins>
      <w:ins w:id="499" w:author="潘 庆霖" w:date="2018-12-22T00:23:00Z">
        <w:del w:id="500" w:author="li" w:date="2018-12-22T08:15:00Z">
          <w:r w:rsidDel="0001548F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样，我们就一起来欣赏计</w:delText>
          </w:r>
          <w:r w:rsidDel="0001548F">
            <w:rPr>
              <w:rFonts w:ascii="Helvetica" w:eastAsia="宋体" w:hAnsi="Helvetica" w:cs="Helvetica"/>
              <w:color w:val="333333"/>
              <w:kern w:val="0"/>
              <w:szCs w:val="24"/>
            </w:rPr>
            <w:delText>64</w:delText>
          </w:r>
          <w:r w:rsidDel="0001548F">
            <w:rPr>
              <w:rFonts w:ascii="Helvetica" w:eastAsia="宋体" w:hAnsi="Helvetica" w:cs="Helvetica"/>
              <w:color w:val="333333"/>
              <w:kern w:val="0"/>
              <w:szCs w:val="24"/>
            </w:rPr>
            <w:delText>班的同学们带来</w:delText>
          </w:r>
        </w:del>
      </w:ins>
      <w:ins w:id="501" w:author="li" w:date="2018-12-22T08:15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那还是一起来看计</w:t>
        </w:r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64</w:t>
        </w:r>
      </w:ins>
      <w:ins w:id="502" w:author="潘 庆霖" w:date="2018-12-22T00:23:00Z">
        <w:r>
          <w:rPr>
            <w:rFonts w:ascii="Helvetica" w:eastAsia="宋体" w:hAnsi="Helvetica" w:cs="Helvetica"/>
            <w:color w:val="333333"/>
            <w:kern w:val="0"/>
            <w:szCs w:val="24"/>
          </w:rPr>
          <w:t>的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DV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剧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——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《贵系生存指南</w:t>
        </w:r>
      </w:ins>
      <w:ins w:id="503" w:author="li" w:date="2018-12-22T08:15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</w:ins>
      <w:ins w:id="504" w:author="潘 庆霖" w:date="2018-12-22T00:23:00Z">
        <w:r>
          <w:rPr>
            <w:rFonts w:ascii="Helvetica" w:eastAsia="宋体" w:hAnsi="Helvetica" w:cs="Helvetica"/>
            <w:color w:val="333333"/>
            <w:kern w:val="0"/>
            <w:szCs w:val="24"/>
          </w:rPr>
          <w:t>造机篇》</w:t>
        </w:r>
      </w:ins>
      <w:ins w:id="505" w:author="yingwang15@mails.tsinghua.edu.cn" w:date="2018-12-22T00:5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ins w:id="506" w:author="yingwang15@mails.tsinghua.edu.cn" w:date="2018-12-22T00:5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学习一点造机</w:t>
        </w:r>
      </w:ins>
      <w:ins w:id="507" w:author="li" w:date="2018-12-22T08:16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的</w:t>
        </w:r>
      </w:ins>
      <w:ins w:id="508" w:author="yingwang15@mails.tsinghua.edu.cn" w:date="2018-12-22T00:5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经验吧</w:t>
        </w:r>
      </w:ins>
      <w:ins w:id="509" w:author="潘 庆霖" w:date="2018-12-22T00:23:00Z">
        <w:r>
          <w:rPr>
            <w:rFonts w:ascii="Helvetica" w:eastAsia="宋体" w:hAnsi="Helvetica" w:cs="Helvetica"/>
            <w:color w:val="333333"/>
            <w:kern w:val="0"/>
            <w:szCs w:val="24"/>
          </w:rPr>
          <w:t>！</w:t>
        </w:r>
      </w:ins>
      <w:del w:id="510" w:author="潘 庆霖" w:date="2018-12-22T00:23:00Z">
        <w:r w:rsidDel="2F787564">
          <w:rPr>
            <w:rFonts w:ascii="Helvetica" w:eastAsia="宋体" w:hAnsi="Helvetica" w:cs="Helvetica"/>
            <w:color w:val="333333"/>
            <w:kern w:val="0"/>
            <w:szCs w:val="24"/>
          </w:rPr>
          <w:delText>刚想向你请教点东西，你就开始炫耀起来了。</w:delText>
        </w:r>
      </w:del>
      <w:ins w:id="511" w:author="yingwang15@mails.tsinghua.edu.cn" w:date="2018-12-21T11:37:00Z">
        <w:del w:id="512" w:author="潘 庆霖" w:date="2018-12-22T00:23:00Z">
          <w:r w:rsidDel="F041D79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（温和，不屑得克制一点）</w:delText>
          </w:r>
        </w:del>
      </w:ins>
      <w:del w:id="513" w:author="潘 庆霖" w:date="2018-12-22T00:23:00Z">
        <w:r w:rsidDel="D2964D84">
          <w:rPr>
            <w:rFonts w:ascii="Helvetica" w:eastAsia="宋体" w:hAnsi="Helvetica" w:cs="Helvetica"/>
            <w:color w:val="333333"/>
            <w:kern w:val="0"/>
            <w:szCs w:val="24"/>
          </w:rPr>
          <w:delText>不过，在场的各位同学们如果想要学习造机经验，下一个节目也许会有许多帮助！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1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515" w:author="潘 庆霖" w:date="2018-12-22T00:23:00Z"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：没错，下面就请我们来欣赏一下计</w:delText>
        </w:r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64</w:delText>
        </w:r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班的同学们带来的</w:delText>
        </w:r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DV</w:delText>
        </w:r>
        <w:r w:rsidDel="472FE696">
          <w:rPr>
            <w:rFonts w:ascii="Helvetica" w:eastAsia="宋体" w:hAnsi="Helvetica" w:cs="Helvetica"/>
            <w:color w:val="333333"/>
            <w:kern w:val="0"/>
            <w:szCs w:val="24"/>
          </w:rPr>
          <w:delText>剧《贵系生存指南造机篇》吧！</w:delText>
        </w:r>
      </w:del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516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创造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Bug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1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：王颖学姐，你看见子童学长了吗？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1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：看见啦</w:t>
      </w:r>
      <w:r>
        <w:rPr>
          <w:rFonts w:ascii="Helvetica" w:eastAsia="宋体" w:hAnsi="Helvetica" w:cs="Helvetica"/>
          <w:color w:val="333333"/>
          <w:kern w:val="0"/>
          <w:szCs w:val="24"/>
        </w:rPr>
        <w:t>~</w:t>
      </w:r>
      <w:r>
        <w:rPr>
          <w:rFonts w:ascii="Helvetica" w:eastAsia="宋体" w:hAnsi="Helvetica" w:cs="Helvetica"/>
          <w:color w:val="333333"/>
          <w:kern w:val="0"/>
          <w:szCs w:val="24"/>
        </w:rPr>
        <w:t>他在后台和排练舞蹈的同学聊得正开心呢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1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520" w:author="li" w:date="2018-12-22T08:16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什么！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没想到</w:t>
      </w:r>
      <w:del w:id="521" w:author="li" w:date="2018-12-22T08:16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他主持了</w:t>
      </w:r>
      <w:del w:id="522" w:author="li" w:date="2018-12-22T08:17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好几个节目</w:delText>
        </w:r>
      </w:del>
      <w:ins w:id="523" w:author="li" w:date="2018-12-22T08:17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这么长时间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，</w:t>
      </w:r>
      <w:del w:id="524" w:author="li" w:date="2018-12-22T08:16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他</w:delText>
        </w:r>
      </w:del>
      <w:ins w:id="525" w:author="li" w:date="2018-12-22T08:16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还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一点都不累呀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2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：可能是四年的程序员生涯，让他练就了在女生面前永远精神亢奋的特质吧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2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：这还真是个了不起的技能</w:t>
      </w:r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不过，说</w:t>
      </w:r>
      <w:del w:id="528" w:author="li" w:date="2018-12-22T08:19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到</w:delText>
        </w:r>
      </w:del>
      <w:ins w:id="529" w:author="li" w:date="2018-12-22T08:19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起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程序员的特质，贵系还真</w:t>
      </w:r>
      <w:del w:id="530" w:author="li" w:date="2018-12-22T08:19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的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有同学专门对比研究</w:t>
      </w:r>
      <w:del w:id="531" w:author="li" w:date="2018-12-22T08:19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过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了一次呢！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3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：没错，下面就让我们在原创相声《创造</w:t>
      </w:r>
      <w:r>
        <w:rPr>
          <w:rFonts w:ascii="Helvetica" w:eastAsia="宋体" w:hAnsi="Helvetica" w:cs="Helvetica"/>
          <w:color w:val="333333"/>
          <w:kern w:val="0"/>
          <w:szCs w:val="24"/>
        </w:rPr>
        <w:t>bug</w:t>
      </w:r>
      <w:r>
        <w:rPr>
          <w:rFonts w:ascii="Helvetica" w:eastAsia="宋体" w:hAnsi="Helvetica" w:cs="Helvetica"/>
          <w:color w:val="333333"/>
          <w:kern w:val="0"/>
          <w:szCs w:val="24"/>
        </w:rPr>
        <w:t>》中来一探究竟吧！</w:t>
      </w:r>
      <w:ins w:id="533" w:author="潘 庆霖" w:date="2018-12-22T00:2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b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 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u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 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g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分开读）</w:t>
        </w:r>
      </w:ins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534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燃烧我的爆肝季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3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：刚才的相声可真是精彩！优秀！卓越！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3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：诶</w:t>
      </w:r>
      <w:ins w:id="537" w:author="li" w:date="2018-12-22T08:19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，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你说这个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同学见面互相握手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del w:id="538" w:author="li" w:date="2018-12-22T08:19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的谜底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到底是啥</w:t>
      </w:r>
      <w:ins w:id="539" w:author="li" w:date="2018-12-22T08:20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呀</w:t>
        </w:r>
      </w:ins>
      <w:del w:id="540" w:author="li" w:date="2018-12-22T08:20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啊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4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542" w:author="yingwang15@mails.tsinghua.edu.cn" w:date="2018-12-21T11:38:00Z">
        <w:r w:rsidDel="7723AF03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emmmm</w:delText>
        </w:r>
      </w:del>
      <w:ins w:id="543" w:author="yingwang15@mails.tsinghua.edu.cn" w:date="2018-12-21T11:38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嗯……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好！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4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：怎么还是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好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啊？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545" w:author="li" w:date="2018-12-22T08:22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54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：你说</w:t>
      </w:r>
      <w:del w:id="547" w:author="li" w:date="2018-12-22T08:20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咱们</w:delText>
        </w:r>
      </w:del>
      <w:ins w:id="548" w:author="li" w:date="2018-12-22T08:20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我们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每天写</w:t>
      </w:r>
      <w:r>
        <w:rPr>
          <w:rFonts w:ascii="Helvetica" w:eastAsia="宋体" w:hAnsi="Helvetica" w:cs="Helvetica"/>
          <w:color w:val="333333"/>
          <w:kern w:val="0"/>
          <w:szCs w:val="24"/>
        </w:rPr>
        <w:t>bug</w:t>
      </w:r>
      <w:r>
        <w:rPr>
          <w:rFonts w:ascii="Helvetica" w:eastAsia="宋体" w:hAnsi="Helvetica" w:cs="Helvetica"/>
          <w:color w:val="333333"/>
          <w:kern w:val="0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debug </w:t>
      </w:r>
      <w:r>
        <w:rPr>
          <w:rFonts w:ascii="Helvetica" w:eastAsia="宋体" w:hAnsi="Helvetica" w:cs="Helvetica"/>
          <w:color w:val="333333"/>
          <w:kern w:val="0"/>
          <w:szCs w:val="24"/>
        </w:rPr>
        <w:t>，不仅消耗我</w:t>
      </w:r>
      <w:ins w:id="549" w:author="li" w:date="2018-12-22T08:21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们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的发量，还可以燃烧我</w:t>
      </w:r>
      <w:ins w:id="550" w:author="li" w:date="2018-12-22T08:21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们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的卡路里，多好啊。</w:t>
      </w:r>
      <w:ins w:id="551" w:author="li" w:date="2018-12-22T08:22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（</w:t>
        </w:r>
      </w:ins>
      <w:ins w:id="552" w:author="li" w:date="2018-12-22T08:23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戏谑感</w:t>
        </w:r>
      </w:ins>
      <w:ins w:id="553" w:author="li" w:date="2018-12-22T08:22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）</w:t>
        </w:r>
      </w:ins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554" w:author="li" w:date="2018-12-22T08:2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55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：对啊！漫漫寒冬，</w:t>
      </w:r>
      <w:ins w:id="556" w:author="li" w:date="2018-12-22T08:23:00Z">
        <w:r w:rsidR="00E00EF2" w:rsidRPr="00D312AB">
          <w:rPr>
            <w:rFonts w:ascii="Helvetica" w:eastAsia="宋体" w:hAnsi="Helvetica" w:cs="Helvetica"/>
            <w:color w:val="70AD47"/>
            <w:kern w:val="0"/>
            <w:szCs w:val="24"/>
          </w:rPr>
          <w:t>瑟瑟发抖的自己</w:t>
        </w:r>
        <w:r w:rsidR="00E00EF2">
          <w:rPr>
            <w:rFonts w:ascii="Helvetica" w:eastAsiaTheme="minorEastAsia" w:hAnsi="Helvetica" w:cs="Helvetica" w:hint="eastAsia"/>
            <w:color w:val="70AD47"/>
            <w:kern w:val="0"/>
            <w:szCs w:val="24"/>
          </w:rPr>
          <w:t>，</w:t>
        </w:r>
      </w:ins>
      <w:del w:id="557" w:author="li" w:date="2018-12-22T08:23:00Z">
        <w:r w:rsidR="008639D6"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558" w:author="yingwang15@mails.tsinghua.edu.cn" w:date="2018-12-21T11:3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怎能不通过燃烧的卡路里给瑟瑟发抖的自己取暖</w:delText>
        </w:r>
      </w:del>
      <w:ins w:id="559" w:author="Jinzt" w:date="2018-12-21T18:57:00Z">
        <w:del w:id="560" w:author="li" w:date="2018-12-22T08:23:00Z">
          <w:r w:rsidDel="00E00EF2">
            <w:rPr>
              <w:rFonts w:ascii="Helvetica" w:eastAsia="宋体" w:hAnsi="Helvetica" w:cs="Helvetica" w:hint="eastAsia"/>
              <w:color w:val="70AD47"/>
              <w:kern w:val="0"/>
              <w:szCs w:val="24"/>
            </w:rPr>
            <w:delText>，</w:delText>
          </w:r>
        </w:del>
      </w:ins>
      <w:ins w:id="561" w:author="Jinzt" w:date="2018-12-21T18:58:00Z">
        <w:del w:id="562" w:author="li" w:date="2018-12-22T08:23:00Z">
          <w:r w:rsidDel="00E00EF2">
            <w:rPr>
              <w:rFonts w:ascii="Helvetica" w:eastAsia="宋体" w:hAnsi="Helvetica" w:cs="Helvetica" w:hint="eastAsia"/>
              <w:color w:val="70AD47"/>
              <w:kern w:val="0"/>
              <w:szCs w:val="24"/>
            </w:rPr>
            <w:delText>岂不“好”哉</w:delText>
          </w:r>
        </w:del>
      </w:ins>
      <w:del w:id="563" w:author="li" w:date="2018-12-22T08:23:00Z">
        <w:r w:rsidR="008639D6"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564" w:author="yingwang15@mails.tsinghua.edu.cn" w:date="2018-12-21T11:38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呢？</w:delText>
        </w:r>
      </w:del>
      <w:ins w:id="565" w:author="li" w:date="2018-12-22T08:23:00Z">
        <w:r w:rsidR="00E00EF2">
          <w:rPr>
            <w:rFonts w:ascii="Helvetica" w:eastAsiaTheme="minorEastAsia" w:hAnsi="Helvetica" w:cs="Helvetica" w:hint="eastAsia"/>
            <w:color w:val="70AD47"/>
            <w:kern w:val="0"/>
            <w:szCs w:val="24"/>
          </w:rPr>
          <w:t>怎能不通过燃烧取暖？</w:t>
        </w:r>
      </w:ins>
      <w:ins w:id="566" w:author="li" w:date="2018-12-22T08:24:00Z">
        <w:r w:rsidR="00E00EF2" w:rsidRPr="00E00EF2">
          <w:rPr>
            <w:rFonts w:ascii="Helvetica" w:eastAsiaTheme="minorEastAsia" w:hAnsi="Helvetica" w:cs="Helvetica" w:hint="eastAsia"/>
            <w:color w:val="70AD47"/>
            <w:kern w:val="0"/>
            <w:szCs w:val="24"/>
          </w:rPr>
          <w:t>（戏谑感）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6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：下面就让我们一起来看计</w:t>
      </w:r>
      <w:r>
        <w:rPr>
          <w:rFonts w:ascii="Helvetica" w:eastAsia="宋体" w:hAnsi="Helvetica" w:cs="Helvetica"/>
          <w:color w:val="333333"/>
          <w:kern w:val="0"/>
          <w:szCs w:val="24"/>
        </w:rPr>
        <w:t>83</w:t>
      </w:r>
      <w:r>
        <w:rPr>
          <w:rFonts w:ascii="Helvetica" w:eastAsia="宋体" w:hAnsi="Helvetica" w:cs="Helvetica"/>
          <w:color w:val="333333"/>
          <w:kern w:val="0"/>
          <w:szCs w:val="24"/>
        </w:rPr>
        <w:t>同学记录的燃烧</w:t>
      </w:r>
      <w:ins w:id="568" w:author="li" w:date="2018-12-22T08:22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全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过程：</w:t>
      </w:r>
      <w:ins w:id="569" w:author="li" w:date="2018-12-22T08:22:00Z">
        <w:r w:rsidR="0001548F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《燃烧我的爆肝季》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del w:id="570" w:author="li" w:date="2018-12-22T08:22:00Z">
        <w:r w:rsidDel="0001548F">
          <w:rPr>
            <w:rFonts w:ascii="Helvetica" w:eastAsia="宋体" w:hAnsi="Helvetica" w:cs="Helvetica"/>
            <w:color w:val="333333"/>
            <w:kern w:val="0"/>
            <w:szCs w:val="24"/>
          </w:rPr>
          <w:delText>吧！</w:delText>
        </w:r>
      </w:del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571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编程事务所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7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：传承老板，</w:t>
      </w:r>
      <w:del w:id="573" w:author="Jinzt" w:date="2018-12-21T18:58:00Z">
        <w:r w:rsidDel="32F8B268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最近在哪发达啊</w:delText>
        </w:r>
        <w:r w:rsidDel="32F8B268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[</w:delText>
        </w:r>
        <w:r w:rsidDel="32F8B268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滑稽</w:delText>
        </w:r>
        <w:r w:rsidDel="32F8B268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]</w:delText>
        </w:r>
      </w:del>
      <w:ins w:id="574" w:author="Jinzt" w:date="2018-12-21T18:58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听说最近发达了呀？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7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：嗐</w:t>
      </w:r>
      <w:ins w:id="576" w:author="潘 庆霖" w:date="2018-12-22T00:3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别提了，最近开了一个编程事务所，每天都忙得晕头转向呢。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7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：编程事务所，</w:t>
      </w:r>
      <w:del w:id="578" w:author="yingwang15@mails.tsinghua.edu.cn" w:date="2018-12-22T00:56:00Z">
        <w:r w:rsidDel="4F773A19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莫非是帮助</w:delText>
        </w:r>
      </w:del>
      <w:ins w:id="579" w:author="yingwang15@mails.tsinghua.edu.cn" w:date="2018-12-22T00:5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就是那种专门帮助</w:t>
        </w:r>
      </w:ins>
      <w:r>
        <w:rPr>
          <w:rFonts w:ascii="Helvetica" w:eastAsia="宋体" w:hAnsi="Helvetica" w:cs="Helvetica" w:hint="eastAsia"/>
          <w:color w:val="333333"/>
          <w:kern w:val="0"/>
          <w:szCs w:val="24"/>
        </w:rPr>
        <w:t>同</w:t>
      </w:r>
      <w:r>
        <w:rPr>
          <w:rFonts w:ascii="Helvetica" w:eastAsia="宋体" w:hAnsi="Helvetica" w:cs="Helvetica"/>
          <w:color w:val="333333"/>
          <w:kern w:val="0"/>
          <w:szCs w:val="24"/>
        </w:rPr>
        <w:t>学们解决</w:t>
      </w:r>
      <w:ins w:id="580" w:author="yingwang15@mails.tsinghua.edu.cn" w:date="2018-12-22T00:5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编程</w:t>
        </w:r>
      </w:ins>
      <w:del w:id="581" w:author="yingwang15@mails.tsinghua.edu.cn" w:date="2018-12-22T00:56:00Z">
        <w:r w:rsidDel="4D3F414E">
          <w:rPr>
            <w:rFonts w:ascii="Helvetica" w:eastAsia="宋体" w:hAnsi="Helvetica" w:cs="Helvetica"/>
            <w:color w:val="333333"/>
            <w:kern w:val="0"/>
            <w:szCs w:val="24"/>
          </w:rPr>
          <w:delText>代码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问题</w:t>
      </w:r>
      <w:ins w:id="582" w:author="yingwang15@mails.tsinghua.edu.cn" w:date="2018-12-22T00:5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的吗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8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：没错啊，你说写一段优秀的代码，既要简洁易读，代码复杂度又要低；有时候遇到不熟悉的知识，还要寻求大腿的帮助，真是困难啊。这不，最近一次工作，我们就差点出了问题</w:t>
      </w:r>
      <w:ins w:id="584" w:author="yingwang15@mails.tsinghua.edu.cn" w:date="2018-12-22T00:5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，所以我现在才不开心。</w:t>
        </w:r>
      </w:ins>
      <w:del w:id="585" w:author="yingwang15@mails.tsinghua.edu.cn" w:date="2018-12-22T00:57:00Z">
        <w:r w:rsidDel="1E34678D">
          <w:rPr>
            <w:rFonts w:ascii="Helvetica" w:eastAsia="宋体" w:hAnsi="Helvetica" w:cs="Helvetica"/>
            <w:color w:val="333333"/>
            <w:kern w:val="0"/>
            <w:szCs w:val="24"/>
          </w:rPr>
          <w:delText>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58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587" w:author="yingwang15@mails.tsinghua.edu.cn" w:date="2018-12-22T00:57:00Z">
        <w:r w:rsidDel="2A42A24C">
          <w:rPr>
            <w:rFonts w:ascii="Helvetica" w:eastAsia="宋体" w:hAnsi="Helvetica" w:cs="Helvetica"/>
            <w:color w:val="333333"/>
            <w:kern w:val="0"/>
            <w:szCs w:val="24"/>
          </w:rPr>
          <w:delText>哦？</w:delText>
        </w:r>
      </w:del>
      <w:ins w:id="588" w:author="潘 庆霖" w:date="2018-12-22T00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有什么不开心的事，说出来让大家开心一下不就好了</w:t>
        </w:r>
      </w:ins>
      <w:ins w:id="589" w:author="yingwang15@mails.tsinghua.edu.cn" w:date="2018-12-22T00:5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嘛。</w:t>
        </w:r>
      </w:ins>
      <w:ins w:id="590" w:author="潘 庆霖" w:date="2018-12-22T00:25:00Z">
        <w:del w:id="591" w:author="yingwang15@mails.tsinghua.edu.cn" w:date="2018-12-22T00:57:00Z">
          <w:r w:rsidDel="16CB5775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？</w:delText>
          </w:r>
        </w:del>
      </w:ins>
      <w:del w:id="592" w:author="潘 庆霖" w:date="2018-12-22T00:25:00Z">
        <w:r w:rsidDel="6EE666E8">
          <w:rPr>
            <w:rFonts w:ascii="Helvetica" w:eastAsia="宋体" w:hAnsi="Helvetica" w:cs="Helvetica"/>
            <w:color w:val="333333"/>
            <w:kern w:val="0"/>
            <w:szCs w:val="24"/>
          </w:rPr>
          <w:delText>那真是让人</w:delText>
        </w:r>
      </w:del>
      <w:ins w:id="593" w:author="yingwang15@mails.tsinghua.edu.cn" w:date="2018-12-21T11:39:00Z">
        <w:del w:id="594" w:author="潘 庆霖" w:date="2018-12-22T00:25:00Z">
          <w:r w:rsidDel="09172E9F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遗憾</w:delText>
          </w:r>
        </w:del>
      </w:ins>
      <w:del w:id="595" w:author="潘 庆霖" w:date="2018-12-22T00:25:00Z">
        <w:r w:rsidDel="738FED30">
          <w:rPr>
            <w:rFonts w:ascii="Helvetica" w:eastAsia="宋体" w:hAnsi="Helvetica" w:cs="Helvetica"/>
            <w:color w:val="333333"/>
            <w:kern w:val="0"/>
            <w:szCs w:val="24"/>
          </w:rPr>
          <w:delText>期待。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下面</w:t>
      </w:r>
      <w:ins w:id="596" w:author="yingwang15@mails.tsinghua.edu.cn" w:date="2018-12-22T00:5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请</w:t>
        </w:r>
      </w:ins>
      <w:del w:id="597" w:author="yingwang15@mails.tsinghua.edu.cn" w:date="2018-12-22T00:57:00Z">
        <w:r w:rsidDel="1EA90958">
          <w:rPr>
            <w:rFonts w:ascii="Helvetica" w:eastAsia="宋体" w:hAnsi="Helvetica" w:cs="Helvetica"/>
            <w:color w:val="333333"/>
            <w:kern w:val="0"/>
            <w:szCs w:val="24"/>
          </w:rPr>
          <w:delText>让我们一起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欣赏由计</w:t>
      </w:r>
      <w:r>
        <w:rPr>
          <w:rFonts w:ascii="Helvetica" w:eastAsia="宋体" w:hAnsi="Helvetica" w:cs="Helvetica"/>
          <w:color w:val="333333"/>
          <w:kern w:val="0"/>
          <w:szCs w:val="24"/>
        </w:rPr>
        <w:t>76</w:t>
      </w:r>
      <w:r>
        <w:rPr>
          <w:rFonts w:ascii="Helvetica" w:eastAsia="宋体" w:hAnsi="Helvetica" w:cs="Helvetica"/>
          <w:color w:val="333333"/>
          <w:kern w:val="0"/>
          <w:szCs w:val="24"/>
        </w:rPr>
        <w:t>带来的</w:t>
      </w:r>
      <w:r>
        <w:rPr>
          <w:rFonts w:ascii="Helvetica" w:eastAsia="宋体" w:hAnsi="Helvetica" w:cs="Helvetica"/>
          <w:color w:val="333333"/>
          <w:kern w:val="0"/>
          <w:szCs w:val="24"/>
        </w:rPr>
        <w:t>DV</w:t>
      </w:r>
      <w:r>
        <w:rPr>
          <w:rFonts w:ascii="Helvetica" w:eastAsia="宋体" w:hAnsi="Helvetica" w:cs="Helvetica"/>
          <w:color w:val="333333"/>
          <w:kern w:val="0"/>
          <w:szCs w:val="24"/>
        </w:rPr>
        <w:t>剧</w:t>
      </w:r>
      <w:ins w:id="598" w:author="潘 庆霖" w:date="2018-12-22T00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——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《编程事务所》。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599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啦啦操《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crazy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0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：看完了这么多节目，真的敬佩计算机系同学不但学术科研优秀，在文艺方面也是一流呢。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0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：那看了这么多节目，你最喜欢的是哪一个节目呢？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0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：同学们表演的节目都很精彩，有轻松欢快的《</w:t>
      </w:r>
      <w:ins w:id="603" w:author="yingwang15@mails.tsinghua.edu.cn" w:date="2018-12-21T11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燃烧我的爆肝季</w:t>
        </w:r>
      </w:ins>
      <w:del w:id="604" w:author="yingwang15@mails.tsinghua.edu.cn" w:date="2018-12-21T11:40:00Z">
        <w:r w:rsidDel="64FADCD1">
          <w:rPr>
            <w:rFonts w:ascii="Helvetica" w:eastAsia="宋体" w:hAnsi="Helvetica" w:cs="Helvetica"/>
            <w:color w:val="333333"/>
            <w:kern w:val="0"/>
            <w:szCs w:val="24"/>
          </w:rPr>
          <w:delText>卡路里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》，有优雅唯美的</w:t>
      </w:r>
      <w:ins w:id="605" w:author="yingwang15@mails.tsinghua.edu.cn" w:date="2018-12-21T11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民族</w:t>
        </w:r>
      </w:ins>
      <w:del w:id="606" w:author="yingwang15@mails.tsinghua.edu.cn" w:date="2018-12-21T11:40:00Z">
        <w:r w:rsidDel="FBF246EF">
          <w:rPr>
            <w:rFonts w:ascii="Helvetica" w:eastAsia="宋体" w:hAnsi="Helvetica" w:cs="Helvetica"/>
            <w:color w:val="333333"/>
            <w:kern w:val="0"/>
            <w:szCs w:val="24"/>
          </w:rPr>
          <w:delText>芭蕾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舞，还有幽默风趣的相声表演</w:t>
      </w:r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不过，</w:t>
      </w:r>
      <w:ins w:id="607" w:author="潘 庆霖" w:date="2018-12-22T00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我到现在还在回忆女生舞。</w:t>
        </w:r>
      </w:ins>
      <w:del w:id="608" w:author="潘 庆霖" w:date="2018-12-22T00:26:00Z">
        <w:r w:rsidDel="5A163556">
          <w:rPr>
            <w:rFonts w:ascii="Helvetica" w:eastAsia="宋体" w:hAnsi="Helvetica" w:cs="Helvetica"/>
            <w:color w:val="333333"/>
            <w:kern w:val="0"/>
            <w:szCs w:val="24"/>
          </w:rPr>
          <w:delText>我最喜欢的，还是女生舞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[</w:t>
      </w:r>
      <w:r>
        <w:rPr>
          <w:rFonts w:ascii="Helvetica" w:eastAsia="宋体" w:hAnsi="Helvetica" w:cs="Helvetica"/>
          <w:color w:val="333333"/>
          <w:kern w:val="0"/>
          <w:szCs w:val="24"/>
        </w:rPr>
        <w:t>滑稽</w:t>
      </w:r>
      <w:r>
        <w:rPr>
          <w:rFonts w:ascii="Helvetica" w:eastAsia="宋体" w:hAnsi="Helvetica" w:cs="Helvetica"/>
          <w:color w:val="333333"/>
          <w:kern w:val="0"/>
          <w:szCs w:val="24"/>
        </w:rPr>
        <w:t>]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0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610" w:author="潘 庆霖" w:date="2018-12-22T00:26:00Z">
        <w:r w:rsidDel="2EB50437">
          <w:rPr>
            <w:rFonts w:ascii="Helvetica" w:eastAsia="宋体" w:hAnsi="Helvetica" w:cs="Helvetica"/>
            <w:color w:val="333333"/>
            <w:kern w:val="0"/>
            <w:szCs w:val="24"/>
          </w:rPr>
          <w:delText>哈哈，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就知道你没看够。接下来你又可以大饱眼福了</w:t>
      </w:r>
      <w:r>
        <w:rPr>
          <w:rFonts w:ascii="Helvetica" w:eastAsia="宋体" w:hAnsi="Helvetica" w:cs="Helvetica"/>
          <w:color w:val="333333"/>
          <w:kern w:val="0"/>
          <w:szCs w:val="24"/>
        </w:rPr>
        <w:t>~</w:t>
      </w:r>
      <w:r>
        <w:rPr>
          <w:rFonts w:ascii="Helvetica" w:eastAsia="宋体" w:hAnsi="Helvetica" w:cs="Helvetica"/>
          <w:color w:val="333333"/>
          <w:kern w:val="0"/>
          <w:szCs w:val="24"/>
        </w:rPr>
        <w:t>让我们欢迎啦啦操队带来的</w:t>
      </w:r>
      <w:del w:id="611" w:author="Zhen Fan" w:date="2018-12-21T03:54:00Z">
        <w:r w:rsidDel="85A4217C">
          <w:rPr>
            <w:rFonts w:ascii="Helvetica" w:eastAsia="宋体" w:hAnsi="Helvetica" w:cs="Helvetica"/>
            <w:color w:val="333333"/>
            <w:kern w:val="0"/>
            <w:szCs w:val="24"/>
          </w:rPr>
          <w:delText>啦啦操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表演《</w:t>
      </w:r>
      <w:r>
        <w:rPr>
          <w:rFonts w:ascii="Helvetica" w:eastAsia="宋体" w:hAnsi="Helvetica" w:cs="Helvetica"/>
          <w:color w:val="333333"/>
          <w:kern w:val="0"/>
          <w:szCs w:val="24"/>
        </w:rPr>
        <w:t>crazy</w:t>
      </w:r>
      <w:r>
        <w:rPr>
          <w:rFonts w:ascii="Helvetica" w:eastAsia="宋体" w:hAnsi="Helvetica" w:cs="Helvetica"/>
          <w:color w:val="333333"/>
          <w:kern w:val="0"/>
          <w:szCs w:val="24"/>
        </w:rPr>
        <w:t>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1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：有请。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613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Worst Paper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del w:id="614" w:author="li" w:date="2018-12-22T08:27:00Z"/>
          <w:rFonts w:ascii="Helvetica" w:eastAsiaTheme="minorEastAsia" w:hAnsi="Helvetica" w:cs="Helvetica"/>
          <w:color w:val="333333"/>
          <w:kern w:val="0"/>
          <w:szCs w:val="24"/>
          <w:rPrChange w:id="615" w:author="li" w:date="2018-12-22T08:26:00Z">
            <w:rPr>
              <w:del w:id="616" w:author="li" w:date="2018-12-22T08:27:00Z"/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61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：子童学长，</w:t>
      </w:r>
      <w:del w:id="618" w:author="li" w:date="2018-12-22T08:24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看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你这几天一直早出晚归</w:t>
      </w:r>
      <w:ins w:id="619" w:author="li" w:date="2018-12-22T08:24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的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，</w:t>
      </w:r>
      <w:del w:id="620" w:author="li" w:date="2018-12-22T08:27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最近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在忙什么呢？</w:t>
      </w:r>
      <w:ins w:id="621" w:author="li" w:date="2018-12-22T08:27:00Z">
        <w:r w:rsidR="00E00EF2" w:rsidRPr="00E00EF2" w:rsidDel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2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：最近一直在实验室做科研呢，</w:t>
      </w:r>
      <w:del w:id="623" w:author="yingwang15@mails.tsinghua.edu.cn" w:date="2018-12-21T11:40:00Z">
        <w:r w:rsidDel="950182FA">
          <w:rPr>
            <w:rFonts w:ascii="Helvetica" w:eastAsia="宋体" w:hAnsi="Helvetica" w:cs="Helvetica" w:hint="eastAsia"/>
            <w:color w:val="333333"/>
            <w:kern w:val="0"/>
            <w:szCs w:val="24"/>
          </w:rPr>
          <w:delText>希望今年能有论文发表</w:delText>
        </w:r>
      </w:del>
      <w:ins w:id="624" w:author="yingwang15@mails.tsinghua.edu.cn" w:date="2018-12-21T11:4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也不知道今年能不能蹭上一篇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paper</w:t>
        </w:r>
      </w:ins>
      <w:r>
        <w:rPr>
          <w:rFonts w:ascii="Helvetica" w:eastAsia="宋体" w:hAnsi="Helvetica" w:cs="Helvetica" w:hint="eastAsia"/>
          <w:color w:val="333333"/>
          <w:kern w:val="0"/>
          <w:szCs w:val="24"/>
        </w:rPr>
        <w:t>。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Theme="minorEastAsia" w:hAnsi="Helvetica" w:cs="Helvetica"/>
          <w:color w:val="333333"/>
          <w:kern w:val="0"/>
          <w:szCs w:val="24"/>
          <w:rPrChange w:id="625" w:author="li" w:date="2018-12-22T08:28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62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：不愧是</w:t>
      </w:r>
      <w:del w:id="627" w:author="li" w:date="2018-12-22T08:27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计算机系</w:delText>
        </w:r>
      </w:del>
      <w:ins w:id="628" w:author="li" w:date="2018-12-22T08:27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贵系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的科研大佬，</w:t>
      </w:r>
      <w:del w:id="629" w:author="li" w:date="2018-12-22T08:27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等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发了</w:t>
      </w:r>
      <w:r>
        <w:rPr>
          <w:rFonts w:ascii="Helvetica" w:eastAsia="宋体" w:hAnsi="Helvetica" w:cs="Helvetica"/>
          <w:color w:val="333333"/>
          <w:kern w:val="0"/>
          <w:szCs w:val="24"/>
        </w:rPr>
        <w:t>paper</w:t>
      </w:r>
      <w:ins w:id="630" w:author="li" w:date="2018-12-22T08:27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</w:ins>
      <w:del w:id="631" w:author="li" w:date="2018-12-22T08:27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要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请吃饭</w:t>
      </w:r>
      <w:del w:id="632" w:author="li" w:date="2018-12-22T08:28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啊</w:delText>
        </w:r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~</w:delText>
        </w:r>
      </w:del>
      <w:ins w:id="633" w:author="li" w:date="2018-12-22T08:28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呐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3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：不敢当不敢当，贵系科研氛围浓厚，每年都有许多优质的</w:t>
      </w:r>
      <w:r>
        <w:rPr>
          <w:rFonts w:ascii="Helvetica" w:eastAsia="宋体" w:hAnsi="Helvetica" w:cs="Helvetica"/>
          <w:color w:val="333333"/>
          <w:kern w:val="0"/>
          <w:szCs w:val="24"/>
        </w:rPr>
        <w:t>paper</w:t>
      </w:r>
      <w:r>
        <w:rPr>
          <w:rFonts w:ascii="Helvetica" w:eastAsia="宋体" w:hAnsi="Helvetica" w:cs="Helvetica"/>
          <w:color w:val="333333"/>
          <w:kern w:val="0"/>
          <w:szCs w:val="24"/>
        </w:rPr>
        <w:t>发表，有的还获得了</w:t>
      </w:r>
      <w:r>
        <w:rPr>
          <w:rFonts w:ascii="Helvetica" w:eastAsia="宋体" w:hAnsi="Helvetica" w:cs="Helvetica"/>
          <w:color w:val="333333"/>
          <w:kern w:val="0"/>
          <w:szCs w:val="24"/>
        </w:rPr>
        <w:t>Best Paper Award</w:t>
      </w:r>
      <w:r>
        <w:rPr>
          <w:rFonts w:ascii="Helvetica" w:eastAsia="宋体" w:hAnsi="Helvetica" w:cs="Helvetica"/>
          <w:color w:val="333333"/>
          <w:kern w:val="0"/>
          <w:szCs w:val="24"/>
        </w:rPr>
        <w:t>呢。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3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：的确。哎，不过你听说过</w:t>
      </w:r>
      <w:r>
        <w:rPr>
          <w:rFonts w:ascii="Helvetica" w:eastAsia="宋体" w:hAnsi="Helvetica" w:cs="Helvetica"/>
          <w:color w:val="333333"/>
          <w:kern w:val="0"/>
          <w:szCs w:val="24"/>
        </w:rPr>
        <w:t>Worst Paper Award</w:t>
      </w:r>
      <w:del w:id="636" w:author="li" w:date="2018-12-22T08:28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s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吗？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3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：这个还真没听说过。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3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：那就让我们</w:t>
      </w:r>
      <w:ins w:id="639" w:author="yingwang15@mails.tsinghua.edu.cn" w:date="2018-12-21T11:4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从</w:t>
        </w:r>
      </w:ins>
      <w:del w:id="640" w:author="yingwang15@mails.tsinghua.edu.cn" w:date="2018-12-21T11:41:00Z">
        <w:r w:rsidDel="9F20ACE3">
          <w:rPr>
            <w:rFonts w:ascii="Helvetica" w:eastAsia="宋体" w:hAnsi="Helvetica" w:cs="Helvetica"/>
            <w:color w:val="333333"/>
            <w:kern w:val="0"/>
            <w:szCs w:val="24"/>
          </w:rPr>
          <w:delText>一起欣赏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计</w:t>
      </w:r>
      <w:r>
        <w:rPr>
          <w:rFonts w:ascii="Helvetica" w:eastAsia="宋体" w:hAnsi="Helvetica" w:cs="Helvetica"/>
          <w:color w:val="333333"/>
          <w:kern w:val="0"/>
          <w:szCs w:val="24"/>
        </w:rPr>
        <w:t>54</w:t>
      </w:r>
      <w:r>
        <w:rPr>
          <w:rFonts w:ascii="Helvetica" w:eastAsia="宋体" w:hAnsi="Helvetica" w:cs="Helvetica"/>
          <w:color w:val="333333"/>
          <w:kern w:val="0"/>
          <w:szCs w:val="24"/>
        </w:rPr>
        <w:t>班</w:t>
      </w:r>
      <w:del w:id="641" w:author="yingwang15@mails.tsinghua.edu.cn" w:date="2018-12-21T11:41:00Z">
        <w:r w:rsidDel="2F247A3E">
          <w:rPr>
            <w:rFonts w:ascii="Helvetica" w:eastAsia="宋体" w:hAnsi="Helvetica" w:cs="Helvetica"/>
            <w:color w:val="333333"/>
            <w:kern w:val="0"/>
            <w:szCs w:val="24"/>
          </w:rPr>
          <w:delText>带来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的</w:t>
      </w:r>
      <w:r>
        <w:rPr>
          <w:rFonts w:ascii="Helvetica" w:eastAsia="宋体" w:hAnsi="Helvetica" w:cs="Helvetica"/>
          <w:color w:val="333333"/>
          <w:kern w:val="0"/>
          <w:szCs w:val="24"/>
        </w:rPr>
        <w:t>DV</w:t>
      </w:r>
      <w:r>
        <w:rPr>
          <w:rFonts w:ascii="Helvetica" w:eastAsia="宋体" w:hAnsi="Helvetica" w:cs="Helvetica"/>
          <w:color w:val="333333"/>
          <w:kern w:val="0"/>
          <w:szCs w:val="24"/>
        </w:rPr>
        <w:t>剧《</w:t>
      </w:r>
      <w:r>
        <w:rPr>
          <w:rFonts w:ascii="Helvetica" w:eastAsia="宋体" w:hAnsi="Helvetica" w:cs="Helvetica"/>
          <w:color w:val="333333"/>
          <w:kern w:val="0"/>
          <w:szCs w:val="24"/>
        </w:rPr>
        <w:t>Worst Paper</w:t>
      </w:r>
      <w:r>
        <w:rPr>
          <w:rFonts w:ascii="Helvetica" w:eastAsia="宋体" w:hAnsi="Helvetica" w:cs="Helvetica"/>
          <w:color w:val="333333"/>
          <w:kern w:val="0"/>
          <w:szCs w:val="24"/>
        </w:rPr>
        <w:t>》</w:t>
      </w:r>
      <w:del w:id="642" w:author="yingwang15@mails.tsinghua.edu.cn" w:date="2018-12-21T11:41:00Z">
        <w:r w:rsidDel="11E2F6CD">
          <w:rPr>
            <w:rFonts w:ascii="Helvetica" w:eastAsia="宋体" w:hAnsi="Helvetica" w:cs="Helvetica"/>
            <w:color w:val="333333"/>
            <w:kern w:val="0"/>
            <w:szCs w:val="24"/>
          </w:rPr>
          <w:delText>，</w:delText>
        </w:r>
      </w:del>
      <w:ins w:id="643" w:author="yingwang15@mails.tsinghua.edu.cn" w:date="2018-12-21T11:4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中</w:t>
        </w:r>
        <w:del w:id="644" w:author="li" w:date="2018-12-22T08:29:00Z">
          <w:r w:rsidDel="00E00EF2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来</w:delText>
          </w:r>
        </w:del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寻找答案吧。</w:t>
        </w:r>
      </w:ins>
      <w:del w:id="645" w:author="yingwang15@mails.tsinghua.edu.cn" w:date="2018-12-21T11:41:00Z">
        <w:r w:rsidDel="CAE81275">
          <w:rPr>
            <w:rFonts w:ascii="Helvetica" w:eastAsia="宋体" w:hAnsi="Helvetica" w:cs="Helvetica"/>
            <w:color w:val="333333"/>
            <w:kern w:val="0"/>
            <w:szCs w:val="24"/>
          </w:rPr>
          <w:delText>看一场在宇宙中心举办的会议吧。</w:delText>
        </w:r>
      </w:del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646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钢琴演奏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4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：传承</w:t>
      </w:r>
      <w:del w:id="648" w:author="yingwang15@mails.tsinghua.edu.cn" w:date="2018-12-21T11:41:00Z">
        <w:r w:rsidDel="E846D012">
          <w:rPr>
            <w:rFonts w:ascii="Helvetica" w:eastAsia="宋体" w:hAnsi="Helvetica" w:cs="Helvetica"/>
            <w:color w:val="333333"/>
            <w:kern w:val="0"/>
            <w:szCs w:val="24"/>
          </w:rPr>
          <w:delText>啊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，你说如果在码代码的时候能够敲出动听的音乐那该有多美妙</w:t>
      </w:r>
      <w:del w:id="649" w:author="yingwang15@mails.tsinghua.edu.cn" w:date="2018-12-21T11:41:00Z">
        <w:r w:rsidDel="5D41C33B">
          <w:rPr>
            <w:rFonts w:ascii="Helvetica" w:eastAsia="宋体" w:hAnsi="Helvetica" w:cs="Helvetica"/>
            <w:color w:val="333333"/>
            <w:kern w:val="0"/>
            <w:szCs w:val="24"/>
          </w:rPr>
          <w:delText>啊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5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651" w:author="Jinzt" w:date="2018-12-21T18:5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不难！</w:t>
        </w:r>
      </w:ins>
      <w:del w:id="652" w:author="yingwang15@mails.tsinghua.edu.cn" w:date="2018-12-21T11:41:00Z">
        <w:r w:rsidDel="994A245E">
          <w:rPr>
            <w:rFonts w:ascii="Helvetica" w:eastAsia="宋体" w:hAnsi="Helvetica" w:cs="Helvetica"/>
            <w:color w:val="333333"/>
            <w:kern w:val="0"/>
            <w:szCs w:val="24"/>
          </w:rPr>
          <w:delText>真是一个有趣的想法，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你可以尝试把键盘的按键和音符对应起来，说不定写完一段代码可以同时演奏一曲协奏曲</w:t>
      </w:r>
      <w:del w:id="653" w:author="yingwang15@mails.tsinghua.edu.cn" w:date="2018-12-22T00:58:00Z">
        <w:r w:rsidDel="BC3DB57B">
          <w:rPr>
            <w:rFonts w:ascii="Helvetica" w:eastAsia="宋体" w:hAnsi="Helvetica" w:cs="Helvetica"/>
            <w:color w:val="333333"/>
            <w:kern w:val="0"/>
            <w:szCs w:val="24"/>
          </w:rPr>
          <w:delText>呢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~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5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655" w:author="yingwang15@mails.tsinghua.edu.cn" w:date="2018-12-21T11:41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嗯……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这个技术难度</w:t>
      </w:r>
      <w:ins w:id="656" w:author="Jinzt" w:date="2018-12-21T19:0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还真是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有点大，可能要请教专业人士</w:t>
      </w:r>
      <w:del w:id="657" w:author="yingwang15@mails.tsinghua.edu.cn" w:date="2018-12-22T00:58:00Z">
        <w:r w:rsidDel="C9F5A551">
          <w:rPr>
            <w:rFonts w:ascii="Helvetica" w:eastAsia="宋体" w:hAnsi="Helvetica" w:cs="Helvetica"/>
            <w:color w:val="333333"/>
            <w:kern w:val="0"/>
            <w:szCs w:val="24"/>
          </w:rPr>
          <w:delText>呢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58" w:author="潘 庆霖" w:date="2018-12-22T00:26:00Z"/>
          <w:rFonts w:ascii="Helvetica" w:eastAsia="宋体" w:hAnsi="Helvetica" w:cs="Helvetica"/>
          <w:color w:val="333333"/>
          <w:kern w:val="0"/>
          <w:szCs w:val="24"/>
        </w:rPr>
        <w:pPrChange w:id="65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660" w:author="yingwang15@mails.tsinghua.edu.cn" w:date="2018-12-22T00:5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贵系</w:t>
        </w:r>
      </w:ins>
      <w:del w:id="661" w:author="yingwang15@mails.tsinghua.edu.cn" w:date="2018-12-22T00:58:00Z">
        <w:r w:rsidDel="7AD8701A">
          <w:rPr>
            <w:rFonts w:ascii="Helvetica" w:eastAsia="宋体" w:hAnsi="Helvetica" w:cs="Helvetica"/>
            <w:color w:val="333333"/>
            <w:kern w:val="0"/>
            <w:szCs w:val="24"/>
          </w:rPr>
          <w:delText>计算机系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有些同学，不但敲键盘码代码能力优秀，敲琴键演奏乐曲也是一流呢。</w:t>
      </w:r>
      <w:ins w:id="662" w:author="yingwang15@mails.tsinghua.edu.cn" w:date="2018-12-22T00:5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下面</w:t>
        </w:r>
      </w:ins>
      <w:ins w:id="663" w:author="潘 庆霖" w:date="2018-12-22T00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让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我们一起欣赏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由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计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62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的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国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雨晴、王逸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凡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带来的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拉赫马尼诺夫练声曲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和计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75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的杨淏宁带来的《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Unravel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》。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6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665" w:author="潘 庆霖" w:date="2018-12-22T00:26:00Z">
        <w:r w:rsidDel="F8C54216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  <w:r w:rsidDel="F8C54216">
          <w:rPr>
            <w:rFonts w:ascii="Helvetica" w:eastAsia="宋体" w:hAnsi="Helvetica" w:cs="Helvetica"/>
            <w:color w:val="333333"/>
            <w:kern w:val="0"/>
            <w:szCs w:val="24"/>
          </w:rPr>
          <w:delText>：让我们一起欣赏钢琴演奏</w:delText>
        </w:r>
      </w:del>
      <w:ins w:id="666" w:author="yingwang15@mails.tsinghua.edu.cn" w:date="2018-12-21T11:42:00Z">
        <w:del w:id="667" w:author="潘 庆霖" w:date="2018-12-22T00:26:00Z">
          <w:r w:rsidDel="48AF9229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由</w:delText>
          </w:r>
        </w:del>
      </w:ins>
      <w:del w:id="668" w:author="潘 庆霖" w:date="2018-12-22T00:26:00Z">
        <w:r w:rsidDel="A898040F">
          <w:rPr>
            <w:rFonts w:ascii="Helvetica" w:eastAsia="宋体" w:hAnsi="Helvetica" w:cs="Helvetica"/>
            <w:color w:val="333333"/>
            <w:kern w:val="0"/>
            <w:szCs w:val="24"/>
          </w:rPr>
          <w:delText>，计</w:delText>
        </w:r>
        <w:r w:rsidDel="A898040F">
          <w:rPr>
            <w:rFonts w:ascii="Helvetica" w:eastAsia="宋体" w:hAnsi="Helvetica" w:cs="Helvetica"/>
            <w:color w:val="333333"/>
            <w:kern w:val="0"/>
            <w:szCs w:val="24"/>
          </w:rPr>
          <w:delText>62</w:delText>
        </w:r>
        <w:r w:rsidDel="A898040F">
          <w:rPr>
            <w:rFonts w:ascii="Helvetica" w:eastAsia="宋体" w:hAnsi="Helvetica" w:cs="Helvetica"/>
            <w:color w:val="333333"/>
            <w:kern w:val="0"/>
            <w:szCs w:val="24"/>
          </w:rPr>
          <w:delText>的</w:delText>
        </w:r>
      </w:del>
      <w:ins w:id="669" w:author="Zhen Fan" w:date="2018-12-21T03:40:00Z">
        <w:del w:id="670" w:author="潘 庆霖" w:date="2018-12-22T00:26:00Z">
          <w:r w:rsidDel="54131A5C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国</w:delText>
          </w:r>
        </w:del>
      </w:ins>
      <w:del w:id="671" w:author="潘 庆霖" w:date="2018-12-22T00:26:00Z">
        <w:r w:rsidDel="04571C50">
          <w:rPr>
            <w:rFonts w:ascii="Helvetica" w:eastAsia="宋体" w:hAnsi="Helvetica" w:cs="Helvetica"/>
            <w:color w:val="333333"/>
            <w:kern w:val="0"/>
            <w:szCs w:val="24"/>
          </w:rPr>
          <w:delText>果雨晴、王逸</w:delText>
        </w:r>
      </w:del>
      <w:ins w:id="672" w:author="Zhen Fan" w:date="2018-12-21T03:40:00Z">
        <w:del w:id="673" w:author="潘 庆霖" w:date="2018-12-22T00:26:00Z">
          <w:r w:rsidDel="659E68A1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凡</w:delText>
          </w:r>
        </w:del>
      </w:ins>
      <w:del w:id="674" w:author="潘 庆霖" w:date="2018-12-22T00:26:00Z">
        <w:r w:rsidDel="8CFBD58E">
          <w:rPr>
            <w:rFonts w:ascii="Helvetica" w:eastAsia="宋体" w:hAnsi="Helvetica" w:cs="Helvetica"/>
            <w:color w:val="333333"/>
            <w:kern w:val="0"/>
            <w:szCs w:val="24"/>
          </w:rPr>
          <w:delText>帆带来的</w:delText>
        </w:r>
      </w:del>
      <w:ins w:id="675" w:author="yingwang15@mails.tsinghua.edu.cn" w:date="2018-12-21T11:42:00Z">
        <w:del w:id="676" w:author="潘 庆霖" w:date="2018-12-22T00:26:00Z">
          <w:r w:rsidDel="0A02281B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拉赫马尼诺夫练声曲</w:delText>
          </w:r>
        </w:del>
      </w:ins>
      <w:del w:id="677" w:author="潘 庆霖" w:date="2018-12-22T00:26:00Z"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《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Rachmaninoff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：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Vocalise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》和计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75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的杨淏宁带来的《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Unravel</w:delText>
        </w:r>
        <w:r w:rsidDel="6CF24A5D">
          <w:rPr>
            <w:rFonts w:ascii="Helvetica" w:eastAsia="宋体" w:hAnsi="Helvetica" w:cs="Helvetica"/>
            <w:color w:val="333333"/>
            <w:kern w:val="0"/>
            <w:szCs w:val="24"/>
          </w:rPr>
          <w:delText>》。</w:delText>
        </w:r>
      </w:del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b/>
          <w:bCs/>
          <w:color w:val="70AD47"/>
          <w:kern w:val="0"/>
          <w:sz w:val="36"/>
          <w:szCs w:val="36"/>
          <w:rPrChange w:id="678" w:author="yingwang15@mails.tsinghua.edu.cn" w:date="2018-12-21T11:42:00Z">
            <w:rPr>
              <w:rFonts w:ascii="Helvetica" w:eastAsia="宋体" w:hAnsi="Helvetica" w:cs="Helvetica"/>
              <w:b/>
              <w:bCs/>
              <w:color w:val="333333"/>
              <w:kern w:val="0"/>
              <w:sz w:val="36"/>
              <w:szCs w:val="36"/>
            </w:rPr>
          </w:rPrChange>
        </w:rPr>
        <w:pPrChange w:id="679" w:author="潘 庆霖" w:date="2018-12-22T00:2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 w:rsidRPr="008639D6">
        <w:rPr>
          <w:rFonts w:ascii="Helvetica" w:eastAsia="宋体" w:hAnsi="Helvetica" w:cs="Helvetica" w:hint="eastAsia"/>
          <w:b/>
          <w:bCs/>
          <w:color w:val="70AD47"/>
          <w:kern w:val="0"/>
          <w:sz w:val="36"/>
          <w:szCs w:val="36"/>
          <w:rPrChange w:id="680" w:author="yingwang15@mails.tsinghua.edu.cn" w:date="2018-12-21T11:42:00Z">
            <w:rPr>
              <w:rFonts w:ascii="Helvetica" w:eastAsia="宋体" w:hAnsi="Helvetica" w:cs="Helvetica" w:hint="eastAsia"/>
              <w:b/>
              <w:bCs/>
              <w:color w:val="333333"/>
              <w:kern w:val="0"/>
              <w:sz w:val="36"/>
              <w:szCs w:val="36"/>
            </w:rPr>
          </w:rPrChange>
        </w:rPr>
        <w:t>酒井大事件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681" w:author="Jinzt" w:date="2018-12-21T19:24:00Z"/>
          <w:rFonts w:ascii="Helvetica" w:eastAsia="宋体" w:hAnsi="Helvetica" w:cs="Helvetica"/>
          <w:color w:val="333333"/>
          <w:kern w:val="0"/>
          <w:szCs w:val="24"/>
        </w:rPr>
        <w:pPrChange w:id="68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683" w:author="Jinzt" w:date="2018-12-21T19:2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</w:ins>
      <w:del w:id="684" w:author="Jinzt" w:date="2018-12-21T19:22:00Z">
        <w:r w:rsidDel="143AD719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685" w:author="Jinzt" w:date="2018-12-21T19:2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从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2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018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年开始，网络原理课程将添加路由器大作业。造路由器或将成为一门同学与助教共同学习的课程。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68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687" w:author="Jinzt" w:date="2018-12-21T19:24:00Z">
        <w:r>
          <w:rPr>
            <w:rFonts w:ascii="Helvetica" w:eastAsia="宋体" w:hAnsi="Helvetica" w:cs="Helvetica"/>
            <w:color w:val="333333"/>
            <w:kern w:val="0"/>
            <w:szCs w:val="24"/>
          </w:rPr>
          <w:t>D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</w:t>
        </w:r>
        <w:del w:id="688" w:author="yingwang15@mails.tsinghua.edu.cn" w:date="2018-12-22T00:59:00Z">
          <w:r w:rsidDel="48D91391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同情六字班学弟一秒</w:delText>
          </w:r>
        </w:del>
      </w:ins>
      <w:ins w:id="689" w:author="yingwang15@mails.tsinghua.edu.cn" w:date="2018-12-22T00:5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六字班学弟学妹要加油啊</w:t>
        </w:r>
      </w:ins>
      <w:ins w:id="690" w:author="Jinzt" w:date="2018-12-21T19:2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。</w:t>
        </w:r>
      </w:ins>
      <w:del w:id="691" w:author="Jinzt" w:date="2018-12-21T19:22:00Z">
        <w:r w:rsidDel="D95F2B52">
          <w:rPr>
            <w:rFonts w:ascii="Helvetica" w:eastAsia="宋体" w:hAnsi="Helvetica" w:cs="Helvetica"/>
            <w:color w:val="333333"/>
            <w:kern w:val="0"/>
            <w:szCs w:val="24"/>
          </w:rPr>
          <w:delText>子童学长，子童学长，出大事了！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92" w:author="Jinzt" w:date="2018-12-21T19:22:00Z"/>
          <w:rFonts w:ascii="Helvetica" w:eastAsia="宋体" w:hAnsi="Helvetica" w:cs="Helvetica"/>
          <w:color w:val="333333"/>
          <w:kern w:val="0"/>
          <w:szCs w:val="24"/>
        </w:rPr>
        <w:pPrChange w:id="693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694" w:author="Jinzt" w:date="2018-12-21T19:22:00Z">
        <w:r w:rsidDel="0B5678F5">
          <w:rPr>
            <w:rFonts w:ascii="Helvetica" w:eastAsia="宋体" w:hAnsi="Helvetica" w:cs="Helvetica"/>
            <w:color w:val="333333"/>
            <w:kern w:val="0"/>
            <w:szCs w:val="24"/>
          </w:rPr>
          <w:delText>出什么大事了？莫非，你选的课都掉了？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95" w:author="Jinzt" w:date="2018-12-21T19:22:00Z"/>
          <w:rFonts w:ascii="Helvetica" w:eastAsia="宋体" w:hAnsi="Helvetica" w:cs="Helvetica"/>
          <w:color w:val="333333"/>
          <w:kern w:val="0"/>
          <w:szCs w:val="24"/>
        </w:rPr>
        <w:pPrChange w:id="696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697" w:author="Jinzt" w:date="2018-12-21T19:22:00Z">
        <w:r w:rsidDel="E59F2A5C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  <w:r w:rsidDel="E59F2A5C">
          <w:rPr>
            <w:rFonts w:ascii="Helvetica" w:eastAsia="宋体" w:hAnsi="Helvetica" w:cs="Helvetica"/>
            <w:color w:val="333333"/>
            <w:kern w:val="0"/>
            <w:szCs w:val="24"/>
          </w:rPr>
          <w:delText>：呸呸呸，你可别乌鸦嘴。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698" w:author="Jinzt" w:date="2018-12-21T19:22:00Z"/>
          <w:rFonts w:ascii="Helvetica" w:eastAsia="宋体" w:hAnsi="Helvetica" w:cs="Helvetica"/>
          <w:color w:val="333333"/>
          <w:kern w:val="0"/>
          <w:szCs w:val="24"/>
        </w:rPr>
        <w:pPrChange w:id="699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00" w:author="Jinzt" w:date="2018-12-21T19:22:00Z">
        <w:r w:rsidDel="8B07B511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Del="8B07B511">
          <w:rPr>
            <w:rFonts w:ascii="Helvetica" w:eastAsia="宋体" w:hAnsi="Helvetica" w:cs="Helvetica"/>
            <w:color w:val="333333"/>
            <w:kern w:val="0"/>
            <w:szCs w:val="24"/>
          </w:rPr>
          <w:delText>：那难道是，你学生卡又丢了？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701" w:author="Jinzt" w:date="2018-12-21T19:22:00Z"/>
          <w:rFonts w:ascii="Helvetica" w:eastAsia="宋体" w:hAnsi="Helvetica" w:cs="Helvetica"/>
          <w:color w:val="333333"/>
          <w:kern w:val="0"/>
          <w:szCs w:val="24"/>
        </w:rPr>
        <w:pPrChange w:id="702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03" w:author="Jinzt" w:date="2018-12-21T19:22:00Z">
        <w:r w:rsidDel="69C96DCB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  <w:r w:rsidDel="69C96DCB">
          <w:rPr>
            <w:rFonts w:ascii="Helvetica" w:eastAsia="宋体" w:hAnsi="Helvetica" w:cs="Helvetica"/>
            <w:color w:val="333333"/>
            <w:kern w:val="0"/>
            <w:szCs w:val="24"/>
          </w:rPr>
          <w:delText>：嗐，你还是别说话了。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704" w:author="Jinzt" w:date="2018-12-21T19:22:00Z"/>
          <w:rFonts w:ascii="Helvetica" w:eastAsia="宋体" w:hAnsi="Helvetica" w:cs="Helvetica"/>
          <w:color w:val="333333"/>
          <w:kern w:val="0"/>
          <w:szCs w:val="24"/>
        </w:rPr>
        <w:pPrChange w:id="705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06" w:author="Jinzt" w:date="2018-12-21T19:22:00Z">
        <w:r w:rsidDel="F26580EA">
          <w:rPr>
            <w:rFonts w:ascii="Helvetica" w:eastAsia="宋体" w:hAnsi="Helvetica" w:cs="Helvetica"/>
            <w:color w:val="333333"/>
            <w:kern w:val="0"/>
            <w:szCs w:val="24"/>
          </w:rPr>
          <w:delText>A</w:delText>
        </w:r>
        <w:r w:rsidDel="F26580EA">
          <w:rPr>
            <w:rFonts w:ascii="Helvetica" w:eastAsia="宋体" w:hAnsi="Helvetica" w:cs="Helvetica"/>
            <w:color w:val="333333"/>
            <w:kern w:val="0"/>
            <w:szCs w:val="24"/>
          </w:rPr>
          <w:delText>：那到底是出什么大事了？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07" w:author="Jinzt" w:date="2018-12-21T19:25:00Z"/>
          <w:rFonts w:ascii="Helvetica" w:eastAsia="宋体" w:hAnsi="Helvetica" w:cs="Helvetica"/>
          <w:color w:val="333333"/>
          <w:kern w:val="0"/>
          <w:szCs w:val="24"/>
        </w:rPr>
        <w:pPrChange w:id="708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709" w:author="Jinzt" w:date="2018-12-21T19:22:00Z"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：咱们还是从计</w:delText>
        </w:r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74</w:delText>
        </w:r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的</w:delText>
        </w:r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DV</w:delText>
        </w:r>
        <w:r w:rsidDel="2643A839">
          <w:rPr>
            <w:rFonts w:ascii="Helvetica" w:eastAsia="宋体" w:hAnsi="Helvetica" w:cs="Helvetica"/>
            <w:color w:val="333333"/>
            <w:kern w:val="0"/>
            <w:szCs w:val="24"/>
          </w:rPr>
          <w:delText>剧《酒井大事件》中寻找答案吧</w:delText>
        </w:r>
      </w:del>
      <w:ins w:id="710" w:author="Jinzt" w:date="2018-12-21T19:2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从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2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017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年开始，清华大学选课系统将采用</w:t>
        </w:r>
        <w:proofErr w:type="spellStart"/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w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aitling</w:t>
        </w:r>
        <w:proofErr w:type="spellEnd"/>
        <w:r>
          <w:rPr>
            <w:rFonts w:ascii="Helvetica" w:eastAsia="宋体" w:hAnsi="Helvetica" w:cs="Helvetica"/>
            <w:color w:val="333333"/>
            <w:kern w:val="0"/>
            <w:szCs w:val="24"/>
          </w:rPr>
          <w:t xml:space="preserve"> list</w:t>
        </w:r>
      </w:ins>
      <w:ins w:id="711" w:author="Jinzt" w:date="2018-12-21T19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机制，从此，换课请香锅将成为过去时。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12" w:author="Jinzt" w:date="2018-12-21T19:25:00Z"/>
          <w:rFonts w:ascii="Helvetica" w:eastAsia="宋体" w:hAnsi="Helvetica" w:cs="Helvetica"/>
          <w:color w:val="333333"/>
          <w:kern w:val="0"/>
          <w:szCs w:val="24"/>
        </w:rPr>
        <w:pPrChange w:id="713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14" w:author="Jinzt" w:date="2018-12-21T19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D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：这个我们大家早就知道了吧？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15" w:author="Jinzt" w:date="2018-12-21T19:26:00Z"/>
          <w:rFonts w:ascii="Helvetica" w:eastAsia="宋体" w:hAnsi="Helvetica" w:cs="Helvetica"/>
          <w:color w:val="333333"/>
          <w:kern w:val="0"/>
          <w:szCs w:val="24"/>
        </w:rPr>
        <w:pPrChange w:id="716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17" w:author="Jinzt" w:date="2018-12-21T19:2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：从七字班开始，</w:t>
        </w:r>
      </w:ins>
      <w:ins w:id="718" w:author="Jinzt" w:date="2018-12-21T19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清华大学将游泳列为必修科目，不会游泳将不能毕业。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19" w:author="Jinzt" w:date="2018-12-21T19:26:00Z"/>
          <w:rFonts w:ascii="Helvetica" w:eastAsia="宋体" w:hAnsi="Helvetica" w:cs="Helvetica"/>
          <w:color w:val="333333"/>
          <w:kern w:val="0"/>
          <w:szCs w:val="24"/>
        </w:rPr>
        <w:pPrChange w:id="720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21" w:author="Jinzt" w:date="2018-12-21T19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D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：停停停……子童你到底想表达什么呀？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22" w:author="Jinzt" w:date="2018-12-21T19:27:00Z"/>
          <w:rFonts w:ascii="Helvetica" w:eastAsia="宋体" w:hAnsi="Helvetica" w:cs="Helvetica"/>
          <w:color w:val="333333"/>
          <w:kern w:val="0"/>
          <w:szCs w:val="24"/>
        </w:rPr>
        <w:pPrChange w:id="723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24" w:author="Jinzt" w:date="2018-12-21T19:2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：我这不是</w:t>
        </w:r>
      </w:ins>
      <w:ins w:id="725" w:author="Jinzt" w:date="2018-12-21T19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给大家梳理一下最近在我们身边发生的大事件嘛！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26" w:author="Jinzt" w:date="2018-12-21T19:29:00Z"/>
          <w:rFonts w:ascii="Helvetica" w:eastAsia="宋体" w:hAnsi="Helvetica" w:cs="Helvetica"/>
          <w:color w:val="333333"/>
          <w:kern w:val="0"/>
          <w:szCs w:val="24"/>
        </w:rPr>
        <w:pPrChange w:id="727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28" w:author="Jinzt" w:date="2018-12-21T19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D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</w:t>
        </w:r>
      </w:ins>
      <w:ins w:id="729" w:author="潘 庆霖" w:date="2018-12-22T00:27:00Z">
        <w:del w:id="730" w:author="yingwang15@mails.tsinghua.edu.cn" w:date="2018-12-22T01:00:00Z">
          <w:r w:rsidDel="A9086315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原来如此</w:delText>
          </w:r>
        </w:del>
      </w:ins>
      <w:ins w:id="731" w:author="yingwang15@mails.tsinghua.edu.cn" w:date="2018-12-22T01:0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这样啊</w:t>
        </w:r>
      </w:ins>
      <w:ins w:id="732" w:author="潘 庆霖" w:date="2018-12-22T00:2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，不过，我劝你就不要班门弄斧啦，</w:t>
        </w:r>
      </w:ins>
      <w:ins w:id="733" w:author="yingwang15@mails.tsinghua.edu.cn" w:date="2018-12-22T01:0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计</w:t>
        </w:r>
      </w:ins>
      <w:ins w:id="734" w:author="潘 庆霖" w:date="2018-12-22T00:27:00Z">
        <w:r>
          <w:rPr>
            <w:rFonts w:ascii="Helvetica" w:eastAsia="宋体" w:hAnsi="Helvetica" w:cs="Helvetica"/>
            <w:color w:val="333333"/>
            <w:kern w:val="0"/>
            <w:szCs w:val="24"/>
          </w:rPr>
          <w:t>74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班的《酒井大事件》早就帮你把这些都梳理好啦！</w:t>
        </w:r>
      </w:ins>
      <w:ins w:id="735" w:author="Jinzt" w:date="2018-12-21T19:27:00Z">
        <w:del w:id="736" w:author="潘 庆霖" w:date="2018-12-22T00:27:00Z">
          <w:r w:rsidDel="23912DC2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原来如此，不过，我劝你就不要班门弄斧啦，</w:delText>
          </w:r>
        </w:del>
      </w:ins>
      <w:ins w:id="737" w:author="Jinzt" w:date="2018-12-21T19:29:00Z">
        <w:del w:id="738" w:author="潘 庆霖" w:date="2018-12-22T00:27:00Z">
          <w:r w:rsidDel="495088BA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7</w:delText>
          </w:r>
          <w:r w:rsidDel="495088BA">
            <w:rPr>
              <w:rFonts w:ascii="Helvetica" w:eastAsia="宋体" w:hAnsi="Helvetica" w:cs="Helvetica"/>
              <w:color w:val="333333"/>
              <w:kern w:val="0"/>
              <w:szCs w:val="24"/>
            </w:rPr>
            <w:delText>4</w:delText>
          </w:r>
          <w:r w:rsidDel="495088BA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班同学的《酒井大事件》早就帮你把这些都梳理好啦！</w:delText>
          </w:r>
        </w:del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39" w:author="Jinzt" w:date="2018-12-21T19:22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40" w:author="Jinzt" w:date="2018-12-21T19:2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A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：是吗？那快快有请！</w:t>
        </w:r>
      </w:ins>
      <w:del w:id="741" w:author="Jinzt" w:date="2018-12-21T19:24:00Z">
        <w:r w:rsidDel="A66F9192">
          <w:rPr>
            <w:rFonts w:ascii="Helvetica" w:eastAsia="宋体" w:hAnsi="Helvetica" w:cs="Helvetica"/>
            <w:color w:val="333333"/>
            <w:kern w:val="0"/>
            <w:szCs w:val="24"/>
          </w:rPr>
          <w:delText>。</w:delText>
        </w:r>
      </w:del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742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莉莉安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4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：传承</w:t>
      </w:r>
      <w:del w:id="744" w:author="yingwang15@mails.tsinghua.edu.cn" w:date="2018-12-21T11:43:00Z">
        <w:r w:rsidDel="20A2B012">
          <w:rPr>
            <w:rFonts w:ascii="Helvetica" w:eastAsia="宋体" w:hAnsi="Helvetica" w:cs="Helvetica"/>
            <w:color w:val="333333"/>
            <w:kern w:val="0"/>
            <w:szCs w:val="24"/>
          </w:rPr>
          <w:delText>啊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，你会多少种语言</w:t>
      </w:r>
      <w:ins w:id="745" w:author="yingwang15@mails.tsinghua.edu.cn" w:date="2018-12-21T11:4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啊</w:t>
        </w:r>
      </w:ins>
      <w:del w:id="746" w:author="yingwang15@mails.tsinghua.edu.cn" w:date="2018-12-21T11:43:00Z">
        <w:r w:rsidDel="F4D58BC4">
          <w:rPr>
            <w:rFonts w:ascii="Helvetica" w:eastAsia="宋体" w:hAnsi="Helvetica" w:cs="Helvetica"/>
            <w:color w:val="333333"/>
            <w:kern w:val="0"/>
            <w:szCs w:val="24"/>
          </w:rPr>
          <w:delText>呢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？</w:t>
      </w:r>
    </w:p>
    <w:p w:rsidR="00AF1555" w:rsidRP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747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74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：我会的还真不多，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49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汉语，英语</w:t>
      </w:r>
      <w:ins w:id="750" w:author="潘 庆霖" w:date="2018-12-22T00:28:00Z"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（慢）</w:t>
        </w:r>
      </w:ins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51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52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C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53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语言，</w:t>
      </w:r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54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C++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55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ins w:id="756" w:author="Jinzt" w:date="2018-12-21T19:03:00Z"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C#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</w:ins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57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Python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58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59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Java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60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61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JavaScript</w:t>
      </w:r>
      <w:r w:rsidR="008639D6"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762" w:author="yingwang15@mails.tsinghua.edu.cn" w:date="2018-12-21T11:4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ins w:id="763" w:author="Jinzt" w:date="2018-12-21T19:02:00Z"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R</w:t>
        </w:r>
        <w:r>
          <w:rPr>
            <w:rFonts w:ascii="Helvetica" w:eastAsia="宋体" w:hAnsi="Helvetica" w:cs="Helvetica"/>
            <w:color w:val="70AD47"/>
            <w:kern w:val="0"/>
            <w:szCs w:val="24"/>
          </w:rPr>
          <w:t>ust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</w:ins>
      <w:ins w:id="764" w:author="Jinzt" w:date="2018-12-21T19:04:00Z"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Pascal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VHDL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  <w:proofErr w:type="spellStart"/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Verolg</w:t>
        </w:r>
        <w:proofErr w:type="spellEnd"/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</w:ins>
      <w:ins w:id="765" w:author="Jinzt" w:date="2018-12-21T19:02:00Z"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G</w:t>
        </w:r>
        <w:r>
          <w:rPr>
            <w:rFonts w:ascii="Helvetica" w:eastAsia="宋体" w:hAnsi="Helvetica" w:cs="Helvetica"/>
            <w:color w:val="70AD47"/>
            <w:kern w:val="0"/>
            <w:szCs w:val="24"/>
          </w:rPr>
          <w:t>o</w:t>
        </w:r>
        <w:r>
          <w:rPr>
            <w:rFonts w:ascii="Helvetica" w:eastAsia="宋体" w:hAnsi="Helvetica" w:cs="Helvetica" w:hint="eastAsia"/>
            <w:color w:val="70AD47"/>
            <w:kern w:val="0"/>
            <w:szCs w:val="24"/>
          </w:rPr>
          <w:t>，</w:t>
        </w:r>
      </w:ins>
      <w:r w:rsidR="008639D6" w:rsidRPr="008639D6">
        <w:rPr>
          <w:rFonts w:ascii="Helvetica" w:eastAsia="宋体" w:hAnsi="Helvetica" w:cs="Helvetica"/>
          <w:color w:val="70AD47"/>
          <w:kern w:val="0"/>
          <w:szCs w:val="24"/>
          <w:rPrChange w:id="766" w:author="yingwang15@mails.tsinghua.edu.cn" w:date="2018-12-21T11:4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PHP……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6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768" w:author="yingwang15@mails.tsinghua.edu.cn" w:date="2018-12-21T11:4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停停停，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那你知道有一种语言是只靠双手就能进行交流的吗？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6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：你说的莫非是</w:t>
      </w:r>
      <w:r>
        <w:rPr>
          <w:rFonts w:ascii="Helvetica" w:eastAsia="宋体" w:hAnsi="Helvetica" w:cs="Helvetica"/>
          <w:color w:val="333333"/>
          <w:kern w:val="0"/>
          <w:szCs w:val="24"/>
        </w:rPr>
        <w:t>——</w:t>
      </w:r>
      <w:r>
        <w:rPr>
          <w:rFonts w:ascii="Helvetica" w:eastAsia="宋体" w:hAnsi="Helvetica" w:cs="Helvetica"/>
          <w:color w:val="333333"/>
          <w:kern w:val="0"/>
          <w:szCs w:val="24"/>
        </w:rPr>
        <w:t>手语？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770" w:author="yingwang15@mails.tsinghua.edu.cn" w:date="2018-12-21T11:43:00Z"/>
          <w:rFonts w:ascii="Helvetica" w:eastAsia="宋体" w:hAnsi="Helvetica" w:cs="Helvetica"/>
          <w:color w:val="333333"/>
          <w:kern w:val="0"/>
          <w:szCs w:val="24"/>
        </w:rPr>
        <w:pPrChange w:id="77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：没错，手语。这种语言，没有声音却同样有力，用一双手就能传递出温暖与爱意。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7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773" w:author="yingwang15@mails.tsinghua.edu.cn" w:date="2018-12-21T11:43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C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下面，让我们欣赏手语社带来的</w:t>
      </w:r>
      <w:del w:id="774" w:author="yingwang15@mails.tsinghua.edu.cn" w:date="2018-12-21T11:44:00Z">
        <w:r w:rsidDel="1AC2575F">
          <w:rPr>
            <w:rFonts w:ascii="Helvetica" w:eastAsia="宋体" w:hAnsi="Helvetica" w:cs="Helvetica"/>
            <w:color w:val="333333"/>
            <w:kern w:val="0"/>
            <w:szCs w:val="24"/>
          </w:rPr>
          <w:delText>舞蹈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表演《莉莉安》。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775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AI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的奇幻世界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7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：哎，你怎么这么急匆匆的上台</w:t>
      </w:r>
      <w:del w:id="777" w:author="li" w:date="2018-12-22T08:29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了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啊？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7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：不好意思不好意思，刚才我的麦克风出了点问题，和舞监一起折腾了好久才修好呢。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7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：你这麦克风出了问题，还</w:t>
      </w:r>
      <w:del w:id="780" w:author="li" w:date="2018-12-22T08:30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仅仅</w:delText>
        </w:r>
      </w:del>
      <w:ins w:id="781" w:author="li" w:date="2018-12-22T08:30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只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是</w:t>
      </w:r>
      <w:ins w:id="782" w:author="yingwang15@mails.tsinghua.edu.cn" w:date="2018-12-21T11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差点</w:t>
        </w:r>
      </w:ins>
      <w:del w:id="783" w:author="yingwang15@mails.tsinghua.edu.cn" w:date="2018-12-21T11:44:00Z">
        <w:r w:rsidDel="6AEC93B5">
          <w:rPr>
            <w:rFonts w:ascii="Helvetica" w:eastAsia="宋体" w:hAnsi="Helvetica" w:cs="Helvetica"/>
            <w:color w:val="333333"/>
            <w:kern w:val="0"/>
            <w:szCs w:val="24"/>
          </w:rPr>
          <w:delText>可能会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造成</w:t>
      </w:r>
      <w:ins w:id="784" w:author="yingwang15@mails.tsinghua.edu.cn" w:date="2018-12-21T11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了</w:t>
        </w:r>
      </w:ins>
      <w:del w:id="785" w:author="yingwang15@mails.tsinghua.edu.cn" w:date="2018-12-21T11:44:00Z">
        <w:r w:rsidDel="C8270C61">
          <w:rPr>
            <w:rFonts w:ascii="Helvetica" w:eastAsia="宋体" w:hAnsi="Helvetica" w:cs="Helvetica"/>
            <w:color w:val="333333"/>
            <w:kern w:val="0"/>
            <w:szCs w:val="24"/>
          </w:rPr>
          <w:delText>一起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舞台事故。可</w:t>
      </w:r>
      <w:ins w:id="786" w:author="li" w:date="2018-12-22T08:30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是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你有没有想</w:t>
      </w:r>
      <w:ins w:id="787" w:author="li" w:date="2018-12-22T08:30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过</w:t>
        </w:r>
      </w:ins>
      <w:del w:id="788" w:author="li" w:date="2018-12-22T08:30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到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，如果一个</w:t>
      </w:r>
      <w:r>
        <w:rPr>
          <w:rFonts w:ascii="Helvetica" w:eastAsia="宋体" w:hAnsi="Helvetica" w:cs="Helvetica"/>
          <w:color w:val="333333"/>
          <w:kern w:val="0"/>
          <w:szCs w:val="24"/>
        </w:rPr>
        <w:t>AI</w:t>
      </w:r>
      <w:r>
        <w:rPr>
          <w:rFonts w:ascii="Helvetica" w:eastAsia="宋体" w:hAnsi="Helvetica" w:cs="Helvetica"/>
          <w:color w:val="333333"/>
          <w:kern w:val="0"/>
          <w:szCs w:val="24"/>
        </w:rPr>
        <w:t>，他的情感，语言，全</w:t>
      </w:r>
      <w:ins w:id="789" w:author="li" w:date="2018-12-22T08:30:00Z">
        <w:r w:rsidR="00E00EF2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都</w:t>
        </w:r>
      </w:ins>
      <w:del w:id="790" w:author="li" w:date="2018-12-22T08:30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部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被人改成了错误的数据，那会发生多</w:t>
      </w:r>
      <w:del w:id="791" w:author="li" w:date="2018-12-22T08:31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么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可怕的事</w:t>
      </w:r>
      <w:del w:id="792" w:author="li" w:date="2018-12-22T08:31:00Z">
        <w:r w:rsidDel="00E00EF2">
          <w:rPr>
            <w:rFonts w:ascii="Helvetica" w:eastAsia="宋体" w:hAnsi="Helvetica" w:cs="Helvetica"/>
            <w:color w:val="333333"/>
            <w:kern w:val="0"/>
            <w:szCs w:val="24"/>
          </w:rPr>
          <w:delText>情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呀！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9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：你这么一说，我还真的是好奇呢！下面让我们一起欣赏</w:t>
      </w:r>
      <w:ins w:id="794" w:author="yingwang15@mails.tsinghua.edu.cn" w:date="2018-12-21T11:5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计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8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6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的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《</w:t>
      </w:r>
      <w:r>
        <w:rPr>
          <w:rFonts w:ascii="Helvetica" w:eastAsia="宋体" w:hAnsi="Helvetica" w:cs="Helvetica"/>
          <w:color w:val="333333"/>
          <w:kern w:val="0"/>
          <w:szCs w:val="24"/>
        </w:rPr>
        <w:t>AI</w:t>
      </w:r>
      <w:r>
        <w:rPr>
          <w:rFonts w:ascii="Helvetica" w:eastAsia="宋体" w:hAnsi="Helvetica" w:cs="Helvetica"/>
          <w:color w:val="333333"/>
          <w:kern w:val="0"/>
          <w:szCs w:val="24"/>
        </w:rPr>
        <w:t>的奇幻世界》。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795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rap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唱歌《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Coming Home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79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797" w:author="Zhen Fan" w:date="2018-12-21T03:58:00Z">
        <w:del w:id="798" w:author="yingwang15@mails.tsinghua.edu.cn" w:date="2018-12-21T11:44:00Z">
          <w:r w:rsidDel="1A910B67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哟</w:delText>
          </w:r>
        </w:del>
      </w:ins>
      <w:del w:id="799" w:author="yingwang15@mails.tsinghua.edu.cn" w:date="2018-12-21T11:44:00Z">
        <w:r w:rsidDel="D0CC7D53">
          <w:rPr>
            <w:rFonts w:ascii="Helvetica" w:eastAsia="宋体" w:hAnsi="Helvetica" w:cs="Helvetica"/>
            <w:color w:val="333333"/>
            <w:kern w:val="0"/>
            <w:szCs w:val="24"/>
          </w:rPr>
          <w:delText>嘿</w:delText>
        </w:r>
        <w:r w:rsidDel="D0CC7D53">
          <w:rPr>
            <w:rFonts w:ascii="Helvetica" w:eastAsia="宋体" w:hAnsi="Helvetica" w:cs="Helvetica"/>
            <w:color w:val="333333"/>
            <w:kern w:val="0"/>
            <w:szCs w:val="24"/>
          </w:rPr>
          <w:delText>~</w:delText>
        </w:r>
      </w:del>
      <w:ins w:id="800" w:author="Zhen Fan" w:date="2018-12-21T03:58:00Z">
        <w:del w:id="801" w:author="yingwang15@mails.tsinghua.edu.cn" w:date="2018-12-21T11:44:00Z">
          <w:r w:rsidDel="16F242B7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  <w:delText>哟</w:delText>
          </w:r>
        </w:del>
      </w:ins>
      <w:del w:id="802" w:author="yingwang15@mails.tsinghua.edu.cn" w:date="2018-12-21T11:44:00Z">
        <w:r w:rsidDel="FBB40F71">
          <w:rPr>
            <w:rFonts w:ascii="Helvetica" w:eastAsia="宋体" w:hAnsi="Helvetica" w:cs="Helvetica"/>
            <w:color w:val="333333"/>
            <w:kern w:val="0"/>
            <w:szCs w:val="24"/>
          </w:rPr>
          <w:delText>嘿</w:delText>
        </w:r>
        <w:r w:rsidDel="FBB40F71">
          <w:rPr>
            <w:rFonts w:ascii="Helvetica" w:eastAsia="宋体" w:hAnsi="Helvetica" w:cs="Helvetica"/>
            <w:color w:val="333333"/>
            <w:kern w:val="0"/>
            <w:szCs w:val="24"/>
          </w:rPr>
          <w:delText>~</w:delText>
        </w:r>
        <w:r w:rsidDel="FBB40F71">
          <w:rPr>
            <w:rFonts w:ascii="Helvetica" w:eastAsia="宋体" w:hAnsi="Helvetica" w:cs="Helvetica"/>
            <w:color w:val="333333"/>
            <w:kern w:val="0"/>
            <w:szCs w:val="24"/>
          </w:rPr>
          <w:delText>准备好了没有</w:delText>
        </w:r>
        <w:r w:rsidDel="FBB40F71">
          <w:rPr>
            <w:rFonts w:ascii="Helvetica" w:eastAsia="宋体" w:hAnsi="Helvetica" w:cs="Helvetica"/>
            <w:color w:val="333333"/>
            <w:kern w:val="0"/>
            <w:szCs w:val="24"/>
          </w:rPr>
          <w:delText>~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你看这段代码它又长又宽，就像这个光头它又亮又圆</w:t>
      </w:r>
      <w:r>
        <w:rPr>
          <w:rFonts w:ascii="Helvetica" w:eastAsia="宋体" w:hAnsi="Helvetica" w:cs="Helvetica"/>
          <w:color w:val="333333"/>
          <w:kern w:val="0"/>
          <w:szCs w:val="24"/>
        </w:rPr>
        <w:t>~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skr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skr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skr.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>..</w:t>
      </w:r>
      <w:ins w:id="803" w:author="Zhen Fan" w:date="2018-12-21T03:57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（吐槽：传承要唱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rap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了哈哈哈哈）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0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：别</w:t>
      </w:r>
      <w:proofErr w:type="spellStart"/>
      <w:r>
        <w:rPr>
          <w:rFonts w:ascii="Helvetica" w:eastAsia="宋体" w:hAnsi="Helvetica" w:cs="Helvetica"/>
          <w:color w:val="333333"/>
          <w:kern w:val="0"/>
          <w:szCs w:val="24"/>
        </w:rPr>
        <w:t>skr</w:t>
      </w:r>
      <w:proofErr w:type="spellEnd"/>
      <w:r>
        <w:rPr>
          <w:rFonts w:ascii="Helvetica" w:eastAsia="宋体" w:hAnsi="Helvetica" w:cs="Helvetica"/>
          <w:color w:val="333333"/>
          <w:kern w:val="0"/>
          <w:szCs w:val="24"/>
        </w:rPr>
        <w:t>了，你这哪像</w:t>
      </w:r>
      <w:r>
        <w:rPr>
          <w:rFonts w:ascii="Helvetica" w:eastAsia="宋体" w:hAnsi="Helvetica" w:cs="Helvetica"/>
          <w:color w:val="333333"/>
          <w:kern w:val="0"/>
          <w:szCs w:val="24"/>
        </w:rPr>
        <w:t>rap</w:t>
      </w:r>
      <w:r>
        <w:rPr>
          <w:rFonts w:ascii="Helvetica" w:eastAsia="宋体" w:hAnsi="Helvetica" w:cs="Helvetica"/>
          <w:color w:val="333333"/>
          <w:kern w:val="0"/>
          <w:szCs w:val="24"/>
        </w:rPr>
        <w:t>，简直就是打油诗嘛。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0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806" w:author="yingwang15@mails.tsinghua.edu.cn" w:date="2018-12-22T01:01:00Z">
        <w:r w:rsidDel="E2EDD878">
          <w:rPr>
            <w:rFonts w:ascii="Helvetica" w:eastAsia="宋体" w:hAnsi="Helvetica" w:cs="Helvetica"/>
            <w:color w:val="333333"/>
            <w:kern w:val="0"/>
            <w:szCs w:val="24"/>
          </w:rPr>
          <w:delText>诶，我这可是发自内心的歌唱啊！</w:delText>
        </w:r>
      </w:del>
      <w:ins w:id="807" w:author="潘 庆霖" w:date="2018-12-22T00:2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要不我再加点电音？？</w:t>
        </w:r>
      </w:ins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0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：歌唱是情感的倾注，</w:t>
      </w:r>
      <w:del w:id="809" w:author="yingwang15@mails.tsinghua.edu.cn" w:date="2018-12-22T01:01:00Z">
        <w:r w:rsidDel="46A1E23C">
          <w:rPr>
            <w:rFonts w:ascii="Helvetica" w:eastAsia="宋体" w:hAnsi="Helvetica" w:cs="Helvetica"/>
            <w:color w:val="333333"/>
            <w:kern w:val="0"/>
            <w:szCs w:val="24"/>
          </w:rPr>
          <w:delText>但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也很需要艺术的技巧。尤其是</w:t>
      </w:r>
      <w:r>
        <w:rPr>
          <w:rFonts w:ascii="Helvetica" w:eastAsia="宋体" w:hAnsi="Helvetica" w:cs="Helvetica"/>
          <w:color w:val="333333"/>
          <w:kern w:val="0"/>
          <w:szCs w:val="24"/>
        </w:rPr>
        <w:t>Rap</w:t>
      </w:r>
      <w:r>
        <w:rPr>
          <w:rFonts w:ascii="Helvetica" w:eastAsia="宋体" w:hAnsi="Helvetica" w:cs="Helvetica"/>
          <w:color w:val="333333"/>
          <w:kern w:val="0"/>
          <w:szCs w:val="24"/>
        </w:rPr>
        <w:t>，把控不到位就很尴尬。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810" w:author="yingwang15@mails.tsinghua.edu.cn" w:date="2018-12-22T01:02:00Z"/>
          <w:rFonts w:ascii="Helvetica" w:eastAsia="宋体" w:hAnsi="Helvetica" w:cs="Helvetica"/>
          <w:color w:val="333333"/>
          <w:kern w:val="0"/>
          <w:szCs w:val="24"/>
        </w:rPr>
        <w:pPrChange w:id="81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：是啊，好</w:t>
      </w:r>
      <w:r>
        <w:rPr>
          <w:rFonts w:ascii="Helvetica" w:eastAsia="宋体" w:hAnsi="Helvetica" w:cs="Helvetica"/>
          <w:color w:val="333333"/>
          <w:kern w:val="0"/>
          <w:szCs w:val="24"/>
        </w:rPr>
        <w:t>rapper</w:t>
      </w:r>
      <w:r>
        <w:rPr>
          <w:rFonts w:ascii="Helvetica" w:eastAsia="宋体" w:hAnsi="Helvetica" w:cs="Helvetica"/>
          <w:color w:val="333333"/>
          <w:kern w:val="0"/>
          <w:szCs w:val="24"/>
        </w:rPr>
        <w:t>和好</w:t>
      </w:r>
      <w:r>
        <w:rPr>
          <w:rFonts w:ascii="Helvetica" w:eastAsia="宋体" w:hAnsi="Helvetica" w:cs="Helvetica"/>
          <w:color w:val="333333"/>
          <w:kern w:val="0"/>
          <w:szCs w:val="24"/>
        </w:rPr>
        <w:t>singer</w:t>
      </w:r>
      <w:r>
        <w:rPr>
          <w:rFonts w:ascii="Helvetica" w:eastAsia="宋体" w:hAnsi="Helvetica" w:cs="Helvetica"/>
          <w:color w:val="333333"/>
          <w:kern w:val="0"/>
          <w:szCs w:val="24"/>
        </w:rPr>
        <w:t>一样难以炼成</w:t>
      </w:r>
      <w:ins w:id="812" w:author="yingwang15@mails.tsinghua.edu.cn" w:date="2018-12-22T01:0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，</w:t>
        </w:r>
      </w:ins>
      <w:del w:id="813" w:author="yingwang15@mails.tsinghua.edu.cn" w:date="2018-12-22T01:02:00Z">
        <w:r w:rsidDel="A1598DDE">
          <w:rPr>
            <w:rFonts w:ascii="Helvetica" w:eastAsia="宋体" w:hAnsi="Helvetica" w:cs="Helvetica"/>
            <w:color w:val="333333"/>
            <w:kern w:val="0"/>
            <w:szCs w:val="24"/>
          </w:rPr>
          <w:delText>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1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815" w:author="yingwang15@mails.tsinghua.edu.cn" w:date="2018-12-22T01:02:00Z">
        <w:r w:rsidDel="5CD590DA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  <w:r w:rsidDel="5CD590DA">
          <w:rPr>
            <w:rFonts w:ascii="Helvetica" w:eastAsia="宋体" w:hAnsi="Helvetica" w:cs="Helvetica"/>
            <w:color w:val="333333"/>
            <w:kern w:val="0"/>
            <w:szCs w:val="24"/>
          </w:rPr>
          <w:delText>：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但下面这个节目就二者兼备，</w:t>
      </w:r>
      <w:ins w:id="816" w:author="yingwang15@mails.tsinghua.edu.cn" w:date="2018-12-22T01:02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下面让我们</w:t>
        </w:r>
      </w:ins>
      <w:r>
        <w:rPr>
          <w:rFonts w:ascii="Helvetica" w:eastAsia="宋体" w:hAnsi="Helvetica" w:cs="Helvetica" w:hint="eastAsia"/>
          <w:color w:val="333333"/>
          <w:kern w:val="0"/>
          <w:szCs w:val="24"/>
        </w:rPr>
        <w:t>一</w:t>
      </w:r>
      <w:r>
        <w:rPr>
          <w:rFonts w:ascii="Helvetica" w:eastAsia="宋体" w:hAnsi="Helvetica" w:cs="Helvetica"/>
          <w:color w:val="333333"/>
          <w:kern w:val="0"/>
          <w:szCs w:val="24"/>
        </w:rPr>
        <w:t>起</w:t>
      </w:r>
      <w:del w:id="817" w:author="yingwang15@mails.tsinghua.edu.cn" w:date="2018-12-22T01:02:00Z">
        <w:r w:rsidDel="76BD5334">
          <w:rPr>
            <w:rFonts w:ascii="Helvetica" w:eastAsia="宋体" w:hAnsi="Helvetica" w:cs="Helvetica"/>
            <w:color w:val="333333"/>
            <w:kern w:val="0"/>
            <w:szCs w:val="24"/>
          </w:rPr>
          <w:delText>来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欣赏计</w:t>
      </w:r>
      <w:r>
        <w:rPr>
          <w:rFonts w:ascii="Helvetica" w:eastAsia="宋体" w:hAnsi="Helvetica" w:cs="Helvetica"/>
          <w:color w:val="333333"/>
          <w:kern w:val="0"/>
          <w:szCs w:val="24"/>
        </w:rPr>
        <w:t>73</w:t>
      </w:r>
      <w:r>
        <w:rPr>
          <w:rFonts w:ascii="Helvetica" w:eastAsia="宋体" w:hAnsi="Helvetica" w:cs="Helvetica"/>
          <w:color w:val="333333"/>
          <w:kern w:val="0"/>
          <w:szCs w:val="24"/>
        </w:rPr>
        <w:t>的</w:t>
      </w:r>
      <w:del w:id="818" w:author="yingwang15@mails.tsinghua.edu.cn" w:date="2018-12-21T11:44:00Z">
        <w:r w:rsidDel="AF4A3A85">
          <w:rPr>
            <w:rFonts w:ascii="Helvetica" w:eastAsia="宋体" w:hAnsi="Helvetica" w:cs="Helvetica"/>
            <w:color w:val="333333"/>
            <w:kern w:val="0"/>
            <w:szCs w:val="24"/>
          </w:rPr>
          <w:delText>rap</w:delText>
        </w:r>
        <w:r w:rsidDel="AF4A3A85">
          <w:rPr>
            <w:rFonts w:ascii="Helvetica" w:eastAsia="宋体" w:hAnsi="Helvetica" w:cs="Helvetica"/>
            <w:color w:val="333333"/>
            <w:kern w:val="0"/>
            <w:szCs w:val="24"/>
          </w:rPr>
          <w:delText>唱歌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表演《</w:t>
      </w:r>
      <w:r>
        <w:rPr>
          <w:rFonts w:ascii="Helvetica" w:eastAsia="宋体" w:hAnsi="Helvetica" w:cs="Helvetica"/>
          <w:color w:val="333333"/>
          <w:kern w:val="0"/>
          <w:szCs w:val="24"/>
        </w:rPr>
        <w:t>Coming Home</w:t>
      </w:r>
      <w:r>
        <w:rPr>
          <w:rFonts w:ascii="Helvetica" w:eastAsia="宋体" w:hAnsi="Helvetica" w:cs="Helvetica"/>
          <w:color w:val="333333"/>
          <w:kern w:val="0"/>
          <w:szCs w:val="24"/>
        </w:rPr>
        <w:t>》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819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新四大发明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：尊敬的王女士，您的快递到了，请到紫荆</w:t>
      </w:r>
      <w:r>
        <w:rPr>
          <w:rFonts w:ascii="Helvetica" w:eastAsia="宋体" w:hAnsi="Helvetica" w:cs="Helvetica"/>
          <w:color w:val="333333"/>
          <w:kern w:val="0"/>
          <w:szCs w:val="24"/>
        </w:rPr>
        <w:t>14</w:t>
      </w:r>
      <w:r>
        <w:rPr>
          <w:rFonts w:ascii="Helvetica" w:eastAsia="宋体" w:hAnsi="Helvetica" w:cs="Helvetica"/>
          <w:color w:val="333333"/>
          <w:kern w:val="0"/>
          <w:szCs w:val="24"/>
        </w:rPr>
        <w:t>号楼后小树林取一下。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：啊？没想到我的零食这么快就到了</w:t>
      </w:r>
      <w:r>
        <w:rPr>
          <w:rFonts w:ascii="Helvetica" w:eastAsia="宋体" w:hAnsi="Helvetica" w:cs="Helvetica"/>
          <w:color w:val="333333"/>
          <w:kern w:val="0"/>
          <w:szCs w:val="24"/>
        </w:rPr>
        <w:t>......</w:t>
      </w:r>
      <w:r>
        <w:rPr>
          <w:rFonts w:ascii="Helvetica" w:eastAsia="宋体" w:hAnsi="Helvetica" w:cs="Helvetica"/>
          <w:color w:val="333333"/>
          <w:kern w:val="0"/>
          <w:szCs w:val="24"/>
        </w:rPr>
        <w:t>不对啊，我晚饭前才下的单</w:t>
      </w:r>
      <w:r>
        <w:rPr>
          <w:rFonts w:ascii="Helvetica" w:eastAsia="宋体" w:hAnsi="Helvetica" w:cs="Helvetica"/>
          <w:color w:val="333333"/>
          <w:kern w:val="0"/>
          <w:szCs w:val="24"/>
        </w:rPr>
        <w:t>...…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ins w:id="823" w:author="潘 庆霖" w:date="2018-12-22T00:28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嘿嘿——你居然没有中计。</w:t>
        </w:r>
      </w:ins>
      <w:del w:id="824" w:author="潘 庆霖" w:date="2018-12-22T00:28:00Z">
        <w:r w:rsidDel="1410C6AF">
          <w:rPr>
            <w:rFonts w:ascii="Helvetica" w:eastAsia="宋体" w:hAnsi="Helvetica" w:cs="Helvetica"/>
            <w:color w:val="333333"/>
            <w:kern w:val="0"/>
            <w:szCs w:val="24"/>
          </w:rPr>
          <w:delText>嘿嘿，居然没蒙到你。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4"/>
        </w:rPr>
        <w:t>不过我们是真的越来越离不开网购了呢。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lastRenderedPageBreak/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：不光是咱们，一带一路沿线国家的年青人也一样，中国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新四大发明</w:t>
      </w:r>
      <w:r>
        <w:rPr>
          <w:rFonts w:ascii="Helvetica" w:eastAsia="宋体" w:hAnsi="Helvetica" w:cs="Helvetica"/>
          <w:color w:val="333333"/>
          <w:kern w:val="0"/>
          <w:szCs w:val="24"/>
        </w:rPr>
        <w:t>”——</w:t>
      </w:r>
      <w:r>
        <w:rPr>
          <w:rFonts w:ascii="Helvetica" w:eastAsia="宋体" w:hAnsi="Helvetica" w:cs="Helvetica"/>
          <w:color w:val="333333"/>
          <w:kern w:val="0"/>
          <w:szCs w:val="24"/>
        </w:rPr>
        <w:t>网购、高铁、支付宝、共享单车</w:t>
      </w:r>
      <w:r>
        <w:rPr>
          <w:rFonts w:ascii="Helvetica" w:eastAsia="宋体" w:hAnsi="Helvetica" w:cs="Helvetica"/>
          <w:color w:val="333333"/>
          <w:kern w:val="0"/>
          <w:szCs w:val="24"/>
        </w:rPr>
        <w:t>——</w:t>
      </w:r>
      <w:r>
        <w:rPr>
          <w:rFonts w:ascii="Helvetica" w:eastAsia="宋体" w:hAnsi="Helvetica" w:cs="Helvetica"/>
          <w:color w:val="333333"/>
          <w:kern w:val="0"/>
          <w:szCs w:val="24"/>
        </w:rPr>
        <w:t>给我们带来太多便利啦，不过你知道，它们没有一样是真正的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中国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发明吗？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：不管知不知道，我现在最想知道的，还是计</w:t>
      </w:r>
      <w:r>
        <w:rPr>
          <w:rFonts w:ascii="Helvetica" w:eastAsia="宋体" w:hAnsi="Helvetica" w:cs="Helvetica"/>
          <w:color w:val="333333"/>
          <w:kern w:val="0"/>
          <w:szCs w:val="24"/>
        </w:rPr>
        <w:t>71</w:t>
      </w:r>
      <w:r>
        <w:rPr>
          <w:rFonts w:ascii="Helvetica" w:eastAsia="宋体" w:hAnsi="Helvetica" w:cs="Helvetica"/>
          <w:color w:val="333333"/>
          <w:kern w:val="0"/>
          <w:szCs w:val="24"/>
        </w:rPr>
        <w:t>同学的相声，</w:t>
      </w:r>
      <w:r>
        <w:rPr>
          <w:rFonts w:ascii="Helvetica" w:eastAsia="宋体" w:hAnsi="Helvetica" w:cs="Helvetica"/>
          <w:color w:val="333333"/>
          <w:kern w:val="0"/>
          <w:szCs w:val="24"/>
        </w:rPr>
        <w:t>“</w:t>
      </w:r>
      <w:r>
        <w:rPr>
          <w:rFonts w:ascii="Helvetica" w:eastAsia="宋体" w:hAnsi="Helvetica" w:cs="Helvetica"/>
          <w:color w:val="333333"/>
          <w:kern w:val="0"/>
          <w:szCs w:val="24"/>
        </w:rPr>
        <w:t>新四大发明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  <w:r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：掌声有请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828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光影舞蹈《前天》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2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</w:t>
      </w:r>
      <w:del w:id="830" w:author="yingwang15@mails.tsinghua.edu.cn" w:date="2018-12-21T11:44:00Z">
        <w:r w:rsidDel="678C2614">
          <w:rPr>
            <w:rFonts w:ascii="Helvetica" w:eastAsia="宋体" w:hAnsi="Helvetica" w:cs="Helvetica"/>
            <w:color w:val="333333"/>
            <w:kern w:val="0"/>
            <w:szCs w:val="24"/>
          </w:rPr>
          <w:delText>不知不觉呀，我们的学生节已经过去大半了。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子童学长，咱们主持人也是经历了学生节的整个准备过程，你</w:t>
      </w:r>
      <w:del w:id="831" w:author="yingwang15@mails.tsinghua.edu.cn" w:date="2018-12-21T11:45:00Z">
        <w:r w:rsidDel="CE342BD7">
          <w:rPr>
            <w:rFonts w:ascii="Helvetica" w:eastAsia="宋体" w:hAnsi="Helvetica" w:cs="Helvetica"/>
            <w:color w:val="333333"/>
            <w:kern w:val="0"/>
            <w:szCs w:val="24"/>
          </w:rPr>
          <w:delText>有没有什么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印象最深刻的</w:t>
      </w:r>
      <w:ins w:id="832" w:author="yingwang15@mails.tsinghua.edu.cn" w:date="2018-12-21T11:44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事情</w:t>
        </w:r>
      </w:ins>
      <w:del w:id="833" w:author="yingwang15@mails.tsinghua.edu.cn" w:date="2018-12-21T11:44:00Z">
        <w:r w:rsidDel="E7250625">
          <w:rPr>
            <w:rFonts w:ascii="Helvetica" w:eastAsia="宋体" w:hAnsi="Helvetica" w:cs="Helvetica"/>
            <w:color w:val="333333"/>
            <w:kern w:val="0"/>
            <w:szCs w:val="24"/>
          </w:rPr>
          <w:delText>时候</w:delText>
        </w:r>
      </w:del>
      <w:ins w:id="834" w:author="yingwang15@mails.tsinghua.edu.cn" w:date="2018-12-21T11:4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是什么呀</w:t>
        </w:r>
      </w:ins>
      <w:del w:id="835" w:author="yingwang15@mails.tsinghua.edu.cn" w:date="2018-12-21T11:45:00Z">
        <w:r w:rsidDel="C90AD3B3">
          <w:rPr>
            <w:rFonts w:ascii="Helvetica" w:eastAsia="宋体" w:hAnsi="Helvetica" w:cs="Helvetica"/>
            <w:color w:val="333333"/>
            <w:kern w:val="0"/>
            <w:szCs w:val="24"/>
          </w:rPr>
          <w:delText>呀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3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：额</w:t>
      </w:r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印象最深刻的</w:t>
      </w:r>
      <w:ins w:id="837" w:author="yingwang15@mails.tsinghua.edu.cn" w:date="2018-12-21T11:4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事情</w:t>
        </w:r>
      </w:ins>
      <w:del w:id="838" w:author="yingwang15@mails.tsinghua.edu.cn" w:date="2018-12-21T11:45:00Z">
        <w:r w:rsidDel="698D4495">
          <w:rPr>
            <w:rFonts w:ascii="Helvetica" w:eastAsia="宋体" w:hAnsi="Helvetica" w:cs="Helvetica"/>
            <w:color w:val="333333"/>
            <w:kern w:val="0"/>
            <w:szCs w:val="24"/>
          </w:rPr>
          <w:delText>时候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？</w:t>
      </w:r>
      <w:ins w:id="839" w:author="li" w:date="2018-12-22T08:41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（</w:t>
        </w:r>
      </w:ins>
      <w:ins w:id="840" w:author="li" w:date="2018-12-22T08:42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简短起见，这里别加“我就记着吧”</w:t>
        </w:r>
      </w:ins>
      <w:ins w:id="841" w:author="li" w:date="2018-12-22T08:41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）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训练</w:t>
      </w:r>
      <w:del w:id="842" w:author="li" w:date="2018-12-22T08:40:00Z">
        <w:r w:rsidDel="00605621">
          <w:rPr>
            <w:rFonts w:ascii="Helvetica" w:eastAsia="宋体" w:hAnsi="Helvetica" w:cs="Helvetica"/>
            <w:color w:val="333333"/>
            <w:kern w:val="0"/>
            <w:szCs w:val="24"/>
          </w:rPr>
          <w:delText>时候的零食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真好吃</w:t>
      </w:r>
      <w:ins w:id="843" w:author="li" w:date="2018-12-22T08:40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?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啦啦操真好看</w:t>
      </w:r>
      <w:ins w:id="844" w:author="li" w:date="2018-12-22T08:41:00Z"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?( </w:t>
        </w:r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思索中的语气</w:t>
        </w:r>
        <w:r w:rsidR="00605621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)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……</w:t>
      </w:r>
      <w:r>
        <w:rPr>
          <w:rFonts w:ascii="Helvetica" w:eastAsia="宋体" w:hAnsi="Helvetica" w:cs="Helvetica"/>
          <w:color w:val="333333"/>
          <w:kern w:val="0"/>
          <w:szCs w:val="24"/>
        </w:rPr>
        <w:t>哎呀！我上周训练的时候还错过了双子座流星雨，</w:t>
      </w:r>
      <w:del w:id="845" w:author="yingwang15@mails.tsinghua.edu.cn" w:date="2018-12-21T11:45:00Z">
        <w:r w:rsidDel="FF5E0670">
          <w:rPr>
            <w:rFonts w:ascii="Helvetica" w:eastAsia="宋体" w:hAnsi="Helvetica" w:cs="Helvetica"/>
            <w:color w:val="333333"/>
            <w:kern w:val="0"/>
            <w:szCs w:val="24"/>
          </w:rPr>
          <w:delText>听室友说流星划破天空的景象煞是壮丽，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我为这件事遗憾了好久呢！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4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：就知道你说不出什么正经话。不过呀，虽然你错过了流星雨，但</w:t>
      </w:r>
      <w:del w:id="847" w:author="yingwang15@mails.tsinghua.edu.cn" w:date="2018-12-21T11:47:00Z">
        <w:r w:rsidDel="BA64DAFC">
          <w:rPr>
            <w:rFonts w:ascii="Helvetica" w:eastAsia="宋体" w:hAnsi="Helvetica" w:cs="Helvetica"/>
            <w:color w:val="333333"/>
            <w:kern w:val="0"/>
            <w:szCs w:val="24"/>
          </w:rPr>
          <w:delText>是，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听说</w:t>
      </w:r>
      <w:ins w:id="848" w:author="yingwang15@mails.tsinghua.edu.cn" w:date="2018-12-21T11:4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计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8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1</w:t>
        </w:r>
      </w:ins>
      <w:del w:id="849" w:author="li" w:date="2018-12-22T08:49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8</w:delText>
        </w:r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字班同学们准备的光影舞蹈</w:delText>
        </w:r>
      </w:del>
      <w:ins w:id="850" w:author="li" w:date="2018-12-22T08:50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班同学</w:t>
        </w:r>
      </w:ins>
      <w:ins w:id="851" w:author="li" w:date="2018-12-22T08:49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的节目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，</w:t>
      </w:r>
      <w:ins w:id="852" w:author="li" w:date="2018-12-22T08:50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五色斑斓，</w:t>
        </w:r>
      </w:ins>
      <w:ins w:id="853" w:author="yingwang15@mails.tsinghua.edu.cn" w:date="2018-12-21T11:4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流光溢彩</w:t>
        </w:r>
      </w:ins>
      <w:del w:id="854" w:author="yingwang15@mails.tsinghua.edu.cn" w:date="2018-12-21T11:45:00Z">
        <w:r w:rsidDel="69D99B48">
          <w:rPr>
            <w:rFonts w:ascii="Helvetica" w:eastAsia="宋体" w:hAnsi="Helvetica" w:cs="Helvetica"/>
            <w:color w:val="333333"/>
            <w:kern w:val="0"/>
            <w:szCs w:val="24"/>
          </w:rPr>
          <w:delText>色彩缤纷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，比之流星雨，也</w:t>
      </w:r>
      <w:del w:id="855" w:author="li" w:date="2018-12-22T08:38:00Z">
        <w:r w:rsidDel="00605621">
          <w:rPr>
            <w:rFonts w:ascii="Helvetica" w:eastAsia="宋体" w:hAnsi="Helvetica" w:cs="Helvetica"/>
            <w:color w:val="333333"/>
            <w:kern w:val="0"/>
            <w:szCs w:val="24"/>
          </w:rPr>
          <w:delText>丝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毫不逊色呢！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5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：对呀对呀！</w:t>
      </w:r>
      <w:ins w:id="857" w:author="yingwang15@mails.tsinghua.edu.cn" w:date="2018-12-21T11:4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我就想说，这个节目就</w:t>
        </w:r>
      </w:ins>
      <w:ins w:id="858" w:author="yingwang15@mails.tsinghua.edu.cn" w:date="2018-12-21T11:4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让我印象最深刻。</w:t>
        </w:r>
      </w:ins>
      <w:r>
        <w:rPr>
          <w:rFonts w:ascii="Helvetica" w:eastAsia="宋体" w:hAnsi="Helvetica" w:cs="Helvetica" w:hint="eastAsia"/>
          <w:color w:val="333333"/>
          <w:kern w:val="0"/>
          <w:szCs w:val="24"/>
        </w:rPr>
        <w:t>独</w:t>
      </w:r>
      <w:r>
        <w:rPr>
          <w:rFonts w:ascii="Helvetica" w:eastAsia="宋体" w:hAnsi="Helvetica" w:cs="Helvetica"/>
          <w:color w:val="333333"/>
          <w:kern w:val="0"/>
          <w:szCs w:val="24"/>
        </w:rPr>
        <w:t>乐不如众乐，下面就让我们一起欣赏</w:t>
      </w:r>
      <w:ins w:id="859" w:author="yingwang15@mails.tsinghua.edu.cn" w:date="2018-12-21T11:4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计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8</w:t>
        </w:r>
        <w:r>
          <w:rPr>
            <w:rFonts w:ascii="Helvetica" w:eastAsia="宋体" w:hAnsi="Helvetica" w:cs="Helvetica"/>
            <w:color w:val="333333"/>
            <w:kern w:val="0"/>
            <w:szCs w:val="24"/>
          </w:rPr>
          <w:t>1</w:t>
        </w:r>
      </w:ins>
      <w:ins w:id="860" w:author="yingwang15@mails.tsinghua.edu.cn" w:date="2018-12-21T11:5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同学</w:t>
        </w:r>
      </w:ins>
      <w:ins w:id="861" w:author="yingwang15@mails.tsinghua.edu.cn" w:date="2018-12-21T11:46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的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光影舞蹈</w:t>
      </w:r>
      <w:ins w:id="862" w:author="潘 庆霖" w:date="2018-12-22T00:29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——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《前天》</w:t>
      </w:r>
      <w:del w:id="863" w:author="潘 庆霖" w:date="2018-12-22T00:29:00Z">
        <w:r w:rsidDel="F4594857">
          <w:rPr>
            <w:rFonts w:ascii="Helvetica" w:eastAsia="宋体" w:hAnsi="Helvetica" w:cs="Helvetica"/>
            <w:color w:val="333333"/>
            <w:kern w:val="0"/>
            <w:szCs w:val="24"/>
          </w:rPr>
          <w:delText>吧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！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864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白雪公主新编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86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：苑楠啊，你来到清华已经大半个学期了，清华的校园生活感觉怎么样？</w:t>
      </w:r>
    </w:p>
    <w:p w:rsidR="00D312AB" w:rsidRDefault="009377F1" w:rsidP="00524829">
      <w:pPr>
        <w:widowControl/>
        <w:spacing w:before="192" w:after="192" w:line="240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>
        <w:rPr>
          <w:rFonts w:ascii="Helvetica" w:eastAsia="宋体" w:hAnsi="Helvetica" w:cs="Helvetica"/>
          <w:color w:val="333333"/>
          <w:kern w:val="0"/>
          <w:szCs w:val="24"/>
        </w:rPr>
        <w:t>B</w:t>
      </w:r>
      <w:r>
        <w:rPr>
          <w:rFonts w:ascii="Helvetica" w:eastAsia="宋体" w:hAnsi="Helvetica" w:cs="Helvetica"/>
          <w:color w:val="333333"/>
          <w:kern w:val="0"/>
          <w:szCs w:val="24"/>
        </w:rPr>
        <w:t>：嗯，大学</w:t>
      </w:r>
      <w:del w:id="866" w:author="li" w:date="2018-12-22T08:51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的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生活的确</w:t>
      </w:r>
      <w:del w:id="867" w:author="li" w:date="2018-12-22T08:51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和高中生活差别很大呢。</w:delText>
        </w:r>
      </w:del>
      <w:ins w:id="868" w:author="li" w:date="2018-12-22T08:51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变化很大</w:t>
        </w:r>
      </w:ins>
      <w:ins w:id="869" w:author="li" w:date="2018-12-22T08:54:00Z">
        <w:r w:rsidR="00AA454D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呢</w:t>
        </w:r>
      </w:ins>
      <w:ins w:id="870" w:author="li" w:date="2018-12-22T08:51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。</w:t>
        </w:r>
      </w:ins>
      <w:ins w:id="871" w:author="li" w:date="2018-12-22T08:52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身</w:t>
        </w:r>
      </w:ins>
      <w:del w:id="872" w:author="li" w:date="2018-12-22T08:52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作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为一个贵系小白，像</w:t>
      </w:r>
      <w:ins w:id="873" w:author="li" w:date="2018-12-22T08:53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 xml:space="preserve"> 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如何合理安排</w:t>
      </w:r>
      <w:del w:id="874" w:author="li" w:date="2018-12-22T08:53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自己的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时间、如何</w:t>
      </w:r>
      <w:del w:id="875" w:author="li" w:date="2018-12-22T08:53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才能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学好微积分、以及如何成为一个好</w:t>
      </w:r>
      <w:del w:id="876" w:author="li" w:date="2018-12-22T08:53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的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程序员，都是</w:t>
      </w:r>
      <w:del w:id="877" w:author="li" w:date="2018-12-22T08:53:00Z">
        <w:r w:rsidDel="00524829">
          <w:rPr>
            <w:rFonts w:ascii="Helvetica" w:eastAsia="宋体" w:hAnsi="Helvetica" w:cs="Helvetica"/>
            <w:color w:val="333333"/>
            <w:kern w:val="0"/>
            <w:szCs w:val="24"/>
          </w:rPr>
          <w:delText>要思考</w:delText>
        </w:r>
      </w:del>
      <w:ins w:id="878" w:author="li" w:date="2018-12-22T08:53:00Z">
        <w:r w:rsidR="00524829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令人头秃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的问题呢。</w:t>
      </w:r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879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88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881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C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882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</w:t>
      </w:r>
      <w:ins w:id="883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84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的确</w:t>
        </w:r>
      </w:ins>
      <w:del w:id="885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86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没错</w:delText>
        </w:r>
      </w:del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887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</w:t>
      </w:r>
      <w:del w:id="888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89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我当时</w:delText>
        </w:r>
      </w:del>
      <w:ins w:id="890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91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每个人</w:t>
        </w:r>
      </w:ins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892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刚上大学的时候，</w:t>
      </w:r>
      <w:ins w:id="893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94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都会</w:t>
        </w:r>
      </w:ins>
      <w:del w:id="895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96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也</w:delText>
        </w:r>
      </w:del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897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面临着这些问题。不过</w:t>
      </w:r>
      <w:ins w:id="898" w:author="yingwang15@mails.tsinghua.edu.cn" w:date="2018-12-21T11:48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899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听说</w:t>
        </w:r>
      </w:ins>
      <w:ins w:id="900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01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计</w:t>
        </w:r>
        <w:r w:rsidRPr="008639D6">
          <w:rPr>
            <w:rFonts w:ascii="Helvetica" w:eastAsia="宋体" w:hAnsi="Helvetica" w:cs="Helvetica"/>
            <w:color w:val="70AD47"/>
            <w:kern w:val="0"/>
            <w:szCs w:val="24"/>
            <w:rPrChange w:id="902" w:author="yingwang15@mails.tsinghua.edu.cn" w:date="2018-12-21T11:53:00Z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rPrChange>
          </w:rPr>
          <w:t>82</w:t>
        </w:r>
      </w:ins>
      <w:ins w:id="903" w:author="yingwang15@mails.tsinghua.edu.cn" w:date="2018-12-21T11:48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04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的</w:t>
        </w:r>
      </w:ins>
      <w:ins w:id="905" w:author="yingwang15@mails.tsinghua.edu.cn" w:date="2018-12-21T11:47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06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小白</w:t>
        </w:r>
      </w:ins>
      <w:ins w:id="907" w:author="yingwang15@mails.tsinghua.edu.cn" w:date="2018-12-21T11:48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08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公主可是有菜鸟变大神的秘籍呢</w:t>
        </w:r>
      </w:ins>
      <w:del w:id="909" w:author="yingwang15@mails.tsinghua.edu.cn" w:date="2018-12-21T11:48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10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相信你快就能适应大学生活</w:delText>
        </w:r>
      </w:del>
      <w:ins w:id="911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12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。</w:t>
        </w:r>
      </w:ins>
      <w:del w:id="913" w:author="yingwang15@mails.tsinghua.edu.cn" w:date="2018-12-21T11:48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14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的</w:delText>
        </w:r>
      </w:del>
      <w:del w:id="915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16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。</w:delText>
        </w:r>
      </w:del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917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91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919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B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20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</w:t>
      </w:r>
      <w:ins w:id="921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22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真的吗，那我可要</w:t>
        </w:r>
        <w:del w:id="923" w:author="li" w:date="2018-12-22T08:55:00Z">
          <w:r w:rsidRPr="008639D6">
            <w:rPr>
              <w:rFonts w:ascii="Helvetica" w:eastAsia="宋体" w:hAnsi="Helvetica" w:cs="Helvetica" w:hint="eastAsia"/>
              <w:color w:val="70AD47"/>
              <w:kern w:val="0"/>
              <w:szCs w:val="24"/>
              <w:rPrChange w:id="924" w:author="yingwang15@mails.tsinghua.edu.cn" w:date="2018-12-21T11:53:00Z">
                <w:rPr>
                  <w:rFonts w:ascii="Helvetica" w:eastAsia="宋体" w:hAnsi="Helvetica" w:cs="Helvetica" w:hint="eastAsia"/>
                  <w:color w:val="333333"/>
                  <w:kern w:val="0"/>
                  <w:szCs w:val="24"/>
                </w:rPr>
              </w:rPrChange>
            </w:rPr>
            <w:delText>好好</w:delText>
          </w:r>
        </w:del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25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向她</w:t>
        </w:r>
      </w:ins>
      <w:ins w:id="926" w:author="li" w:date="2018-12-22T08:55:00Z">
        <w:r w:rsidR="00AA454D" w:rsidRPr="00D312AB">
          <w:rPr>
            <w:rFonts w:ascii="Helvetica" w:eastAsia="宋体" w:hAnsi="Helvetica" w:cs="Helvetica"/>
            <w:color w:val="70AD47"/>
            <w:kern w:val="0"/>
            <w:szCs w:val="24"/>
          </w:rPr>
          <w:t>好好</w:t>
        </w:r>
      </w:ins>
      <w:ins w:id="927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28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请教</w:t>
        </w:r>
      </w:ins>
      <w:del w:id="929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30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没错</w:delText>
        </w:r>
      </w:del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31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。</w:t>
      </w:r>
      <w:ins w:id="932" w:author="yingwang15@mails.tsinghua.edu.cn" w:date="2018-12-21T11:49:00Z">
        <w:del w:id="933" w:author="li" w:date="2018-12-22T08:55:00Z">
          <w:r w:rsidRPr="008639D6">
            <w:rPr>
              <w:rFonts w:ascii="Helvetica" w:eastAsia="宋体" w:hAnsi="Helvetica" w:cs="Helvetica" w:hint="eastAsia"/>
              <w:color w:val="70AD47"/>
              <w:kern w:val="0"/>
              <w:szCs w:val="24"/>
              <w:rPrChange w:id="934" w:author="yingwang15@mails.tsinghua.edu.cn" w:date="2018-12-21T11:53:00Z">
                <w:rPr>
                  <w:rFonts w:ascii="Helvetica" w:eastAsia="宋体" w:hAnsi="Helvetica" w:cs="Helvetica" w:hint="eastAsia"/>
                  <w:color w:val="333333"/>
                  <w:kern w:val="0"/>
                  <w:szCs w:val="24"/>
                </w:rPr>
              </w:rPrChange>
            </w:rPr>
            <w:delText>接下来</w:delText>
          </w:r>
        </w:del>
      </w:ins>
      <w:del w:id="935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36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那就</w:delText>
        </w:r>
      </w:del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37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让我们一起欣赏计</w:t>
      </w:r>
      <w:r w:rsidRPr="008639D6">
        <w:rPr>
          <w:rFonts w:ascii="Helvetica" w:eastAsia="宋体" w:hAnsi="Helvetica" w:cs="Helvetica"/>
          <w:color w:val="70AD47"/>
          <w:kern w:val="0"/>
          <w:szCs w:val="24"/>
          <w:rPrChange w:id="938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82</w:t>
      </w:r>
      <w:del w:id="939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40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班的同学们</w:delText>
        </w:r>
      </w:del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41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的</w:t>
      </w:r>
      <w:r w:rsidRPr="008639D6">
        <w:rPr>
          <w:rFonts w:ascii="Helvetica" w:eastAsia="宋体" w:hAnsi="Helvetica" w:cs="Helvetica"/>
          <w:color w:val="70AD47"/>
          <w:kern w:val="0"/>
          <w:szCs w:val="24"/>
          <w:rPrChange w:id="942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DV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43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剧《白雪公主新编》</w:t>
      </w:r>
      <w:ins w:id="944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45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t>。</w:t>
        </w:r>
      </w:ins>
      <w:del w:id="946" w:author="yingwang15@mails.tsinghua.edu.cn" w:date="2018-12-21T11:49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47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，看小白公主是如何从一个小白成长为大神的吧。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48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Cs w:val="24"/>
        </w:rPr>
        <w:t>：有请。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949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辅导员节目</w:t>
      </w:r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950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95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952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A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53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：有道是</w:t>
      </w:r>
      <w:r w:rsidRPr="008639D6">
        <w:rPr>
          <w:rFonts w:ascii="Helvetica" w:eastAsia="宋体" w:hAnsi="Helvetica" w:cs="Helvetica"/>
          <w:color w:val="70AD47"/>
          <w:kern w:val="0"/>
          <w:szCs w:val="24"/>
          <w:rPrChange w:id="954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“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55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好饭不怕晚，良缘不怕迟</w:t>
      </w:r>
      <w:r w:rsidRPr="008639D6">
        <w:rPr>
          <w:rFonts w:ascii="Helvetica" w:eastAsia="宋体" w:hAnsi="Helvetica" w:cs="Helvetica"/>
          <w:color w:val="70AD47"/>
          <w:kern w:val="0"/>
          <w:szCs w:val="24"/>
          <w:rPrChange w:id="956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”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57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。最让人期待的节目呀，往往都是压轴出场的。</w:t>
      </w:r>
    </w:p>
    <w:p w:rsidR="00AF1555" w:rsidRPr="00AF1555" w:rsidRDefault="008639D6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70AD47"/>
          <w:kern w:val="0"/>
          <w:szCs w:val="24"/>
          <w:rPrChange w:id="958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95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 w:rsidRPr="008639D6">
        <w:rPr>
          <w:rFonts w:ascii="Helvetica" w:eastAsia="宋体" w:hAnsi="Helvetica" w:cs="Helvetica"/>
          <w:color w:val="70AD47"/>
          <w:kern w:val="0"/>
          <w:szCs w:val="24"/>
          <w:rPrChange w:id="960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lastRenderedPageBreak/>
        <w:t>D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61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：</w:t>
      </w:r>
      <w:del w:id="962" w:author="Jinzt" w:date="2018-12-21T19:12:00Z">
        <w:r w:rsidRPr="008639D6">
          <w:rPr>
            <w:rFonts w:ascii="Helvetica" w:eastAsia="宋体" w:hAnsi="Helvetica" w:cs="Helvetica" w:hint="eastAsia"/>
            <w:color w:val="70AD47"/>
            <w:kern w:val="0"/>
            <w:szCs w:val="24"/>
            <w:rPrChange w:id="963" w:author="yingwang15@mails.tsinghua.edu.cn" w:date="2018-12-21T11:53:00Z">
              <w:rPr>
                <w:rFonts w:ascii="Helvetica" w:eastAsia="宋体" w:hAnsi="Helvetica" w:cs="Helvetica" w:hint="eastAsia"/>
                <w:color w:val="333333"/>
                <w:kern w:val="0"/>
                <w:szCs w:val="24"/>
              </w:rPr>
            </w:rPrChange>
          </w:rPr>
          <w:delText>细数学生节精品节目</w:delText>
        </w:r>
      </w:del>
      <w:ins w:id="964" w:author="Jinzt" w:date="2018-12-21T19:12:00Z">
        <w:r w:rsidR="009377F1">
          <w:rPr>
            <w:rFonts w:ascii="Helvetica" w:eastAsia="宋体" w:hAnsi="Helvetica" w:cs="Helvetica" w:hint="eastAsia"/>
            <w:color w:val="70AD47"/>
            <w:kern w:val="0"/>
            <w:szCs w:val="24"/>
          </w:rPr>
          <w:t>是呀，</w:t>
        </w:r>
      </w:ins>
      <w:ins w:id="965" w:author="Jinzt" w:date="2018-12-21T19:13:00Z">
        <w:r w:rsidR="009377F1">
          <w:rPr>
            <w:rFonts w:ascii="Helvetica" w:eastAsia="宋体" w:hAnsi="Helvetica" w:cs="Helvetica" w:hint="eastAsia"/>
            <w:color w:val="70AD47"/>
            <w:kern w:val="0"/>
            <w:szCs w:val="24"/>
          </w:rPr>
          <w:t>期待了整个学生节</w:t>
        </w:r>
      </w:ins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66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，到目前为止还没有登场的，就只有一个</w:t>
      </w:r>
      <w:r w:rsidRPr="008639D6">
        <w:rPr>
          <w:rFonts w:ascii="Helvetica" w:eastAsia="宋体" w:hAnsi="Helvetica" w:cs="Helvetica"/>
          <w:color w:val="70AD47"/>
          <w:kern w:val="0"/>
          <w:szCs w:val="24"/>
          <w:rPrChange w:id="967" w:author="yingwang15@mails.tsinghua.edu.cn" w:date="2018-12-21T11:53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t>——</w:t>
      </w:r>
      <w:r w:rsidRPr="008639D6">
        <w:rPr>
          <w:rFonts w:ascii="Helvetica" w:eastAsia="宋体" w:hAnsi="Helvetica" w:cs="Helvetica" w:hint="eastAsia"/>
          <w:color w:val="70AD47"/>
          <w:kern w:val="0"/>
          <w:szCs w:val="24"/>
          <w:rPrChange w:id="968" w:author="yingwang15@mails.tsinghua.edu.cn" w:date="2018-12-21T11:53:00Z">
            <w:rPr>
              <w:rFonts w:ascii="Helvetica" w:eastAsia="宋体" w:hAnsi="Helvetica" w:cs="Helvetica" w:hint="eastAsia"/>
              <w:color w:val="333333"/>
              <w:kern w:val="0"/>
              <w:szCs w:val="24"/>
            </w:rPr>
          </w:rPrChange>
        </w:rPr>
        <w:t>辅导员节目啦！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6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Cs w:val="24"/>
        </w:rPr>
        <w:t>：没错！不知今年我们亲爱的辅导员们，又给我们准备了怎样的惊喜呢？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70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Cs w:val="24"/>
        </w:rPr>
        <w:t>：那就让我们一起来，召唤辅导员们！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del w:id="971" w:author="yingwang15@mails.tsinghua.edu.cn" w:date="2018-12-21T11:55:00Z"/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pPrChange w:id="972" w:author="yingwang15@mails.tsinghua.edu.cn" w:date="2018-12-21T11:56:00Z">
          <w:pPr>
            <w:widowControl/>
            <w:spacing w:before="100" w:beforeAutospacing="1" w:after="100" w:afterAutospacing="1" w:line="240" w:lineRule="auto"/>
            <w:ind w:left="0" w:right="0"/>
            <w:jc w:val="left"/>
            <w:outlineLvl w:val="2"/>
          </w:pPr>
        </w:pPrChange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闭幕词</w:t>
      </w:r>
    </w:p>
    <w:p w:rsidR="00AF1555" w:rsidRDefault="009377F1">
      <w:pPr>
        <w:widowControl/>
        <w:spacing w:before="100" w:beforeAutospacing="1" w:after="100" w:afterAutospacing="1" w:line="276" w:lineRule="auto"/>
        <w:ind w:left="0" w:right="0"/>
        <w:jc w:val="left"/>
        <w:outlineLvl w:val="2"/>
        <w:rPr>
          <w:rFonts w:ascii="Helvetica" w:eastAsia="宋体" w:hAnsi="Helvetica" w:cs="Helvetica"/>
          <w:color w:val="333333"/>
          <w:kern w:val="0"/>
          <w:szCs w:val="24"/>
        </w:rPr>
        <w:pPrChange w:id="97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974" w:author="yingwang15@mails.tsinghua.edu.cn" w:date="2018-12-21T11:55:00Z">
        <w:r w:rsidDel="0D934698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0D934698">
          <w:rPr>
            <w:rFonts w:ascii="Helvetica" w:eastAsia="宋体" w:hAnsi="Helvetica" w:cs="Helvetica"/>
            <w:color w:val="333333"/>
            <w:kern w:val="0"/>
            <w:szCs w:val="24"/>
          </w:rPr>
          <w:delText>点题</w:delText>
        </w:r>
        <w:r w:rsidDel="0D934698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7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976" w:author="yingwang15@mails.tsinghua.edu.cn" w:date="2018-12-21T11:5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C</w:t>
        </w:r>
      </w:ins>
      <w:del w:id="977" w:author="yingwang15@mails.tsinghua.edu.cn" w:date="2018-12-21T11:55:00Z">
        <w:r w:rsidDel="92AA6B92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日将月就，生生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不</w:t>
      </w:r>
      <w:r>
        <w:rPr>
          <w:rFonts w:ascii="宋体" w:eastAsia="宋体" w:hAnsi="宋体" w:hint="eastAsia"/>
          <w:color w:val="333333"/>
          <w:kern w:val="0"/>
          <w:szCs w:val="24"/>
        </w:rPr>
        <w:t>息，是贵系人始终如一的执着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978" w:author="yingwang15@mails.tsinghua.edu.cn" w:date="2018-12-21T11:55:00Z"/>
          <w:rFonts w:ascii="Helvetica" w:eastAsia="宋体" w:hAnsi="Helvetica" w:cs="Helvetica"/>
          <w:color w:val="333333"/>
          <w:kern w:val="0"/>
          <w:szCs w:val="24"/>
        </w:rPr>
        <w:pPrChange w:id="97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980" w:author="yingwang15@mails.tsinghua.edu.cn" w:date="2018-12-21T11:5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D</w:t>
        </w:r>
      </w:ins>
      <w:del w:id="981" w:author="yingwang15@mails.tsinghua.edu.cn" w:date="2018-12-21T11:55:00Z">
        <w:r w:rsidDel="3655E0CA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阴阳相生，刚柔并济，是贵系人鉴机识变的明达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8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983" w:author="yingwang15@mails.tsinghua.edu.cn" w:date="2018-12-21T11:55:00Z">
        <w:r w:rsidDel="610A3B4B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610A3B4B">
          <w:rPr>
            <w:rFonts w:ascii="Helvetica" w:eastAsia="宋体" w:hAnsi="Helvetica" w:cs="Helvetica"/>
            <w:color w:val="333333"/>
            <w:kern w:val="0"/>
            <w:szCs w:val="24"/>
          </w:rPr>
          <w:delText>回顾</w:delText>
        </w:r>
        <w:r w:rsidDel="610A3B4B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984" w:author="yingwang15@mails.tsinghua.edu.cn" w:date="2018-12-21T11:55:00Z"/>
          <w:rFonts w:ascii="Helvetica" w:eastAsia="宋体" w:hAnsi="Helvetica" w:cs="Helvetica"/>
          <w:color w:val="333333"/>
          <w:kern w:val="0"/>
          <w:szCs w:val="24"/>
        </w:rPr>
        <w:pPrChange w:id="985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r>
        <w:rPr>
          <w:rFonts w:ascii="Helvetica" w:eastAsia="宋体" w:hAnsi="Helvetica" w:cs="Helvetica"/>
          <w:color w:val="333333"/>
          <w:kern w:val="0"/>
          <w:szCs w:val="24"/>
        </w:rPr>
        <w:t>如山如阜，如岗如陵，酒井人孜孜</w:t>
      </w:r>
      <w:r>
        <w:rPr>
          <w:rFonts w:ascii="Malgun Gothic" w:eastAsia="Malgun Gothic" w:hAnsi="Malgun Gothic" w:cs="Malgun Gothic" w:hint="eastAsia"/>
          <w:color w:val="333333"/>
          <w:kern w:val="0"/>
          <w:szCs w:val="24"/>
        </w:rPr>
        <w:t>不</w:t>
      </w:r>
      <w:r>
        <w:rPr>
          <w:rFonts w:ascii="宋体" w:eastAsia="宋体" w:hAnsi="宋体" w:hint="eastAsia"/>
          <w:color w:val="333333"/>
          <w:kern w:val="0"/>
          <w:szCs w:val="24"/>
        </w:rPr>
        <w:t>怠，一心一意一甲子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8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987" w:author="yingwang15@mails.tsinghua.edu.cn" w:date="2018-12-21T11:55:00Z">
        <w:r w:rsidDel="F74B179E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F74B179E">
          <w:rPr>
            <w:rFonts w:ascii="Helvetica" w:eastAsia="宋体" w:hAnsi="Helvetica" w:cs="Helvetica"/>
            <w:color w:val="333333"/>
            <w:kern w:val="0"/>
            <w:szCs w:val="24"/>
          </w:rPr>
          <w:delText>展望</w:delText>
        </w:r>
        <w:r w:rsidDel="F74B179E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988" w:author="yingwang15@mails.tsinghua.edu.cn" w:date="2018-12-21T11:55:00Z"/>
          <w:rFonts w:ascii="Helvetica" w:eastAsia="宋体" w:hAnsi="Helvetica" w:cs="Helvetica"/>
          <w:color w:val="333333"/>
          <w:kern w:val="0"/>
          <w:szCs w:val="24"/>
        </w:rPr>
        <w:pPrChange w:id="989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r>
        <w:rPr>
          <w:rFonts w:ascii="Helvetica" w:eastAsia="宋体" w:hAnsi="Helvetica" w:cs="Helvetica"/>
          <w:color w:val="333333"/>
          <w:kern w:val="0"/>
          <w:szCs w:val="24"/>
        </w:rPr>
        <w:t>如月之恒，如日之升，酒井人意气风发，同梦同歌同憧憬</w:t>
      </w:r>
    </w:p>
    <w:p w:rsidR="00AF1555" w:rsidRDefault="00AF1555">
      <w:pPr>
        <w:widowControl/>
        <w:spacing w:before="192" w:after="192" w:line="276" w:lineRule="auto"/>
        <w:ind w:left="0" w:right="0"/>
        <w:jc w:val="left"/>
        <w:rPr>
          <w:ins w:id="990" w:author="yingwang15@mails.tsinghua.edu.cn" w:date="2018-12-21T11:55:00Z"/>
          <w:rFonts w:ascii="Helvetica" w:eastAsia="宋体" w:hAnsi="Helvetica" w:cs="Helvetica"/>
          <w:color w:val="333333"/>
          <w:kern w:val="0"/>
          <w:szCs w:val="24"/>
        </w:rPr>
        <w:pPrChange w:id="99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92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993" w:author="yingwang15@mails.tsinghua.edu.cn" w:date="2018-12-21T11:55:00Z">
        <w:r w:rsidDel="7807D370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7807D370">
          <w:rPr>
            <w:rFonts w:ascii="Helvetica" w:eastAsia="宋体" w:hAnsi="Helvetica" w:cs="Helvetica"/>
            <w:color w:val="333333"/>
            <w:kern w:val="0"/>
            <w:szCs w:val="24"/>
          </w:rPr>
          <w:delText>总结</w:delText>
        </w:r>
        <w:r w:rsidDel="7807D370">
          <w:rPr>
            <w:rFonts w:ascii="Helvetica" w:eastAsia="宋体" w:hAnsi="Helvetica" w:cs="Helvetica"/>
            <w:color w:val="333333"/>
            <w:kern w:val="0"/>
            <w:szCs w:val="24"/>
          </w:rPr>
          <w:delText xml:space="preserve">) 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94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995" w:author="yingwang15@mails.tsinghua.edu.cn" w:date="2018-12-21T11:55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C</w:t>
        </w:r>
      </w:ins>
      <w:del w:id="996" w:author="yingwang15@mails.tsinghua.edu.cn" w:date="2018-12-21T11:55:00Z">
        <w:r w:rsidDel="784E22BD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美好的时光总是如此短暂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99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998" w:author="yingwang15@mails.tsinghua.edu.cn" w:date="2018-12-21T11:55:00Z">
        <w:r>
          <w:rPr>
            <w:rFonts w:ascii="Helvetica" w:eastAsia="宋体" w:hAnsi="Helvetica" w:cs="Helvetica"/>
            <w:color w:val="333333"/>
            <w:kern w:val="0"/>
            <w:szCs w:val="24"/>
          </w:rPr>
          <w:t>D</w:t>
        </w:r>
      </w:ins>
      <w:del w:id="999" w:author="yingwang15@mails.tsinghua.edu.cn" w:date="2018-12-21T11:55:00Z">
        <w:r w:rsidDel="8E00F0CC">
          <w:rPr>
            <w:rFonts w:ascii="Helvetica" w:eastAsia="宋体" w:hAnsi="Helvetica" w:cs="Helvetica"/>
            <w:color w:val="333333"/>
            <w:kern w:val="0"/>
            <w:szCs w:val="24"/>
          </w:rPr>
          <w:delText>C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温馨的记忆却是永远陪伴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del w:id="1000" w:author="yingwang15@mails.tsinghua.edu.cn" w:date="2018-12-21T11:55:00Z"/>
          <w:rFonts w:ascii="Helvetica" w:eastAsia="宋体" w:hAnsi="Helvetica" w:cs="Helvetica"/>
          <w:color w:val="333333"/>
          <w:kern w:val="0"/>
          <w:szCs w:val="24"/>
        </w:rPr>
        <w:pPrChange w:id="100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del w:id="1002" w:author="yingwang15@mails.tsinghua.edu.cn" w:date="2018-12-21T11:55:00Z">
        <w:r w:rsidDel="EB27A0FF">
          <w:rPr>
            <w:rFonts w:ascii="Helvetica" w:eastAsia="宋体" w:hAnsi="Helvetica" w:cs="Helvetica"/>
            <w:color w:val="333333"/>
            <w:kern w:val="0"/>
            <w:szCs w:val="24"/>
          </w:rPr>
          <w:delText>(</w:delText>
        </w:r>
        <w:r w:rsidDel="EB27A0FF">
          <w:rPr>
            <w:rFonts w:ascii="Helvetica" w:eastAsia="宋体" w:hAnsi="Helvetica" w:cs="Helvetica"/>
            <w:color w:val="333333"/>
            <w:kern w:val="0"/>
            <w:szCs w:val="24"/>
          </w:rPr>
          <w:delText>感谢</w:delText>
        </w:r>
        <w:r w:rsidDel="EB27A0FF">
          <w:rPr>
            <w:rFonts w:ascii="Helvetica" w:eastAsia="宋体" w:hAnsi="Helvetica" w:cs="Helvetica"/>
            <w:color w:val="333333"/>
            <w:kern w:val="0"/>
            <w:szCs w:val="24"/>
          </w:rPr>
          <w:delText>)</w:delText>
        </w:r>
      </w:del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100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B: </w:t>
      </w:r>
      <w:r>
        <w:rPr>
          <w:rFonts w:ascii="Helvetica" w:eastAsia="宋体" w:hAnsi="Helvetica" w:cs="Helvetica"/>
          <w:color w:val="333333"/>
          <w:kern w:val="0"/>
          <w:szCs w:val="24"/>
        </w:rPr>
        <w:t>衷心感谢亲临现场的观众和收看直播的朋友们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</w:p>
    <w:p w:rsidR="00D312AB" w:rsidRDefault="009377F1">
      <w:pPr>
        <w:widowControl/>
        <w:spacing w:before="192" w:after="192" w:line="276" w:lineRule="auto"/>
        <w:ind w:left="0" w:right="0"/>
        <w:jc w:val="left"/>
        <w:rPr>
          <w:ins w:id="1004" w:author="yingwang15@mails.tsinghua.edu.cn" w:date="2018-12-21T11:56:00Z"/>
          <w:rFonts w:ascii="宋体" w:eastAsia="宋体" w:hAnsi="宋体"/>
          <w:color w:val="333333"/>
          <w:kern w:val="0"/>
          <w:szCs w:val="24"/>
        </w:rPr>
      </w:pPr>
      <w:r>
        <w:rPr>
          <w:rFonts w:ascii="Helvetica" w:eastAsia="宋体" w:hAnsi="Helvetica" w:cs="Helvetica"/>
          <w:color w:val="333333"/>
          <w:kern w:val="0"/>
          <w:szCs w:val="24"/>
        </w:rPr>
        <w:t xml:space="preserve">A: </w:t>
      </w:r>
      <w:r>
        <w:rPr>
          <w:rFonts w:ascii="Helvetica" w:eastAsia="宋体" w:hAnsi="Helvetica" w:cs="Helvetica"/>
          <w:color w:val="333333"/>
          <w:kern w:val="0"/>
          <w:szCs w:val="24"/>
        </w:rPr>
        <w:t>感谢各位演员的精彩表现和工作人员的辛</w:t>
      </w:r>
      <w:r>
        <w:rPr>
          <w:rFonts w:ascii="MS Gothic" w:eastAsia="MS Gothic" w:hAnsi="MS Gothic" w:cs="MS Gothic" w:hint="eastAsia"/>
          <w:color w:val="333333"/>
          <w:kern w:val="0"/>
          <w:szCs w:val="24"/>
        </w:rPr>
        <w:t>勤</w:t>
      </w:r>
      <w:r>
        <w:rPr>
          <w:rFonts w:ascii="宋体" w:eastAsia="宋体" w:hAnsi="宋体" w:hint="eastAsia"/>
          <w:color w:val="333333"/>
          <w:kern w:val="0"/>
          <w:szCs w:val="24"/>
        </w:rPr>
        <w:t>付出</w:t>
      </w:r>
    </w:p>
    <w:p w:rsidR="00AF1555" w:rsidRPr="00AF1555" w:rsidRDefault="00AF1555">
      <w:pPr>
        <w:widowControl/>
        <w:spacing w:before="192" w:after="192" w:line="276" w:lineRule="auto"/>
        <w:ind w:left="0" w:right="0"/>
        <w:jc w:val="left"/>
        <w:rPr>
          <w:rFonts w:ascii="宋体" w:eastAsia="宋体" w:hAnsi="宋体"/>
          <w:color w:val="333333"/>
          <w:kern w:val="0"/>
          <w:szCs w:val="24"/>
          <w:rPrChange w:id="1005" w:author="yingwang15@mails.tsinghua.edu.cn" w:date="2018-12-21T11:56:00Z">
            <w:rPr>
              <w:rFonts w:ascii="Helvetica" w:eastAsia="宋体" w:hAnsi="Helvetica" w:cs="Helvetica"/>
              <w:color w:val="333333"/>
              <w:kern w:val="0"/>
              <w:szCs w:val="24"/>
            </w:rPr>
          </w:rPrChange>
        </w:rPr>
        <w:pPrChange w:id="1006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rFonts w:ascii="Helvetica" w:eastAsia="宋体" w:hAnsi="Helvetica" w:cs="Helvetica"/>
          <w:color w:val="333333"/>
          <w:kern w:val="0"/>
          <w:szCs w:val="24"/>
        </w:rPr>
        <w:pPrChange w:id="1007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008" w:author="yingwang15@mails.tsinghua.edu.cn" w:date="2018-12-21T11:55:00Z">
        <w:r>
          <w:rPr>
            <w:rFonts w:ascii="Helvetica" w:eastAsia="宋体" w:hAnsi="Helvetica" w:cs="Helvetica"/>
            <w:color w:val="333333"/>
            <w:kern w:val="0"/>
            <w:szCs w:val="24"/>
          </w:rPr>
          <w:t>C</w:t>
        </w:r>
      </w:ins>
      <w:del w:id="1009" w:author="yingwang15@mails.tsinghua.edu.cn" w:date="2018-12-21T11:55:00Z">
        <w:r w:rsidDel="3E07882C">
          <w:rPr>
            <w:rFonts w:ascii="Helvetica" w:eastAsia="宋体" w:hAnsi="Helvetica" w:cs="Helvetica"/>
            <w:color w:val="333333"/>
            <w:kern w:val="0"/>
            <w:szCs w:val="24"/>
          </w:rPr>
          <w:delText>D</w:delText>
        </w:r>
      </w:del>
      <w:r>
        <w:rPr>
          <w:rFonts w:ascii="Helvetica" w:eastAsia="宋体" w:hAnsi="Helvetica" w:cs="Helvetica"/>
          <w:color w:val="333333"/>
          <w:kern w:val="0"/>
          <w:szCs w:val="24"/>
        </w:rPr>
        <w:t>: 2018</w:t>
      </w:r>
      <w:r>
        <w:rPr>
          <w:rFonts w:ascii="Helvetica" w:eastAsia="宋体" w:hAnsi="Helvetica" w:cs="Helvetica"/>
          <w:color w:val="333333"/>
          <w:kern w:val="0"/>
          <w:szCs w:val="24"/>
        </w:rPr>
        <w:t>年</w:t>
      </w:r>
      <w:r>
        <w:rPr>
          <w:rFonts w:ascii="宋体" w:eastAsia="宋体" w:hAnsi="宋体" w:hint="eastAsia"/>
          <w:color w:val="333333"/>
          <w:kern w:val="0"/>
          <w:szCs w:val="24"/>
        </w:rPr>
        <w:t>清华大学计算机系第三十六届学生节</w:t>
      </w:r>
      <w:r>
        <w:rPr>
          <w:rFonts w:ascii="Helvetica" w:eastAsia="宋体" w:hAnsi="Helvetica" w:cs="Helvetica"/>
          <w:color w:val="333333"/>
          <w:kern w:val="0"/>
          <w:szCs w:val="24"/>
        </w:rPr>
        <w:t>——“</w:t>
      </w:r>
      <w:r>
        <w:rPr>
          <w:rFonts w:ascii="Helvetica" w:eastAsia="宋体" w:hAnsi="Helvetica" w:cs="Helvetica"/>
          <w:color w:val="333333"/>
          <w:kern w:val="0"/>
          <w:szCs w:val="24"/>
        </w:rPr>
        <w:t>三十六计</w:t>
      </w:r>
      <w:r>
        <w:rPr>
          <w:rFonts w:ascii="Helvetica" w:eastAsia="宋体" w:hAnsi="Helvetica" w:cs="Helvetica"/>
          <w:color w:val="333333"/>
          <w:kern w:val="0"/>
          <w:szCs w:val="24"/>
        </w:rPr>
        <w:t>”</w:t>
      </w:r>
    </w:p>
    <w:p w:rsidR="00AF1555" w:rsidRDefault="009377F1">
      <w:pPr>
        <w:widowControl/>
        <w:spacing w:before="192" w:after="192" w:line="276" w:lineRule="auto"/>
        <w:ind w:left="0" w:right="0"/>
        <w:jc w:val="left"/>
        <w:rPr>
          <w:ins w:id="1010" w:author="潘 庆霖" w:date="2018-12-22T00:30:00Z"/>
          <w:rFonts w:ascii="Helvetica" w:eastAsia="宋体" w:hAnsi="Helvetica" w:cs="Helvetica"/>
          <w:color w:val="333333"/>
          <w:kern w:val="0"/>
          <w:szCs w:val="24"/>
        </w:rPr>
        <w:pPrChange w:id="1011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r>
        <w:rPr>
          <w:rFonts w:ascii="Helvetica" w:eastAsia="宋体" w:hAnsi="Helvetica" w:cs="Helvetica"/>
          <w:color w:val="333333"/>
          <w:kern w:val="0"/>
          <w:szCs w:val="24"/>
        </w:rPr>
        <w:t>合</w:t>
      </w:r>
      <w:r>
        <w:rPr>
          <w:rFonts w:ascii="Helvetica" w:eastAsia="宋体" w:hAnsi="Helvetica" w:cs="Helvetica"/>
          <w:color w:val="333333"/>
          <w:kern w:val="0"/>
          <w:szCs w:val="24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Cs w:val="24"/>
        </w:rPr>
        <w:t>到此结束！</w:t>
      </w:r>
    </w:p>
    <w:p w:rsidR="00C5179B" w:rsidRDefault="009377F1">
      <w:pPr>
        <w:widowControl/>
        <w:spacing w:before="192" w:after="192" w:line="276" w:lineRule="auto"/>
        <w:ind w:left="0" w:right="0"/>
        <w:jc w:val="left"/>
        <w:rPr>
          <w:rFonts w:eastAsiaTheme="minorEastAsia"/>
          <w:rPrChange w:id="1012" w:author="li" w:date="2018-12-22T08:56:00Z">
            <w:rPr/>
          </w:rPrChange>
        </w:rPr>
        <w:pPrChange w:id="1013" w:author="yingwang15@mails.tsinghua.edu.cn" w:date="2018-12-21T11:56:00Z">
          <w:pPr>
            <w:widowControl/>
            <w:spacing w:before="192" w:after="192" w:line="240" w:lineRule="auto"/>
            <w:ind w:left="0" w:right="0"/>
            <w:jc w:val="left"/>
          </w:pPr>
        </w:pPrChange>
      </w:pPr>
      <w:ins w:id="1014" w:author="潘 庆霖" w:date="2018-12-22T00:30:00Z"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D</w:t>
        </w:r>
        <w:r>
          <w:rPr>
            <w:rFonts w:ascii="Helvetica" w:eastAsia="宋体" w:hAnsi="Helvetica" w:cs="Helvetica" w:hint="eastAsia"/>
            <w:color w:val="333333"/>
            <w:kern w:val="0"/>
            <w:szCs w:val="24"/>
          </w:rPr>
          <w:t>：</w:t>
        </w:r>
      </w:ins>
      <w:r>
        <w:rPr>
          <w:rFonts w:ascii="Helvetica" w:eastAsia="宋体" w:hAnsi="Helvetica" w:cs="Helvetica"/>
          <w:color w:val="333333"/>
          <w:kern w:val="0"/>
          <w:szCs w:val="24"/>
        </w:rPr>
        <w:t>祝大家，晚安！</w:t>
      </w:r>
      <w:ins w:id="1015" w:author="li" w:date="2018-12-22T08:56:00Z">
        <w:r w:rsidR="00AA454D">
          <w:rPr>
            <w:rFonts w:ascii="Helvetica" w:eastAsiaTheme="minorEastAsia" w:hAnsi="Helvetica" w:cs="Helvetica" w:hint="eastAsia"/>
            <w:color w:val="333333"/>
            <w:kern w:val="0"/>
            <w:szCs w:val="24"/>
          </w:rPr>
          <w:t>（参差一点，温柔告别）</w:t>
        </w:r>
      </w:ins>
    </w:p>
    <w:sectPr w:rsidR="00C5179B" w:rsidSect="00D3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258" w:rsidRDefault="003B1258" w:rsidP="00DA679D">
      <w:pPr>
        <w:spacing w:line="240" w:lineRule="auto"/>
      </w:pPr>
      <w:r>
        <w:separator/>
      </w:r>
    </w:p>
  </w:endnote>
  <w:endnote w:type="continuationSeparator" w:id="0">
    <w:p w:rsidR="003B1258" w:rsidRDefault="003B1258" w:rsidP="00DA6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258" w:rsidRDefault="003B1258" w:rsidP="00DA679D">
      <w:pPr>
        <w:spacing w:line="240" w:lineRule="auto"/>
      </w:pPr>
      <w:r>
        <w:separator/>
      </w:r>
    </w:p>
  </w:footnote>
  <w:footnote w:type="continuationSeparator" w:id="0">
    <w:p w:rsidR="003B1258" w:rsidRDefault="003B1258" w:rsidP="00DA679D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en Fan">
    <w15:presenceInfo w15:providerId="Windows Live" w15:userId="6ce0718ccb71b034"/>
  </w15:person>
  <w15:person w15:author="郭 志芃">
    <w15:presenceInfo w15:providerId="Windows Live" w15:userId="66d8506a269b50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2AB"/>
    <w:rsid w:val="0001548F"/>
    <w:rsid w:val="0016172C"/>
    <w:rsid w:val="002152DE"/>
    <w:rsid w:val="00340628"/>
    <w:rsid w:val="003B1258"/>
    <w:rsid w:val="00502C82"/>
    <w:rsid w:val="00524829"/>
    <w:rsid w:val="005409D6"/>
    <w:rsid w:val="00605621"/>
    <w:rsid w:val="00691BA9"/>
    <w:rsid w:val="0078547E"/>
    <w:rsid w:val="008639D6"/>
    <w:rsid w:val="008A3685"/>
    <w:rsid w:val="009149ED"/>
    <w:rsid w:val="009377F1"/>
    <w:rsid w:val="00AA2B54"/>
    <w:rsid w:val="00AA454D"/>
    <w:rsid w:val="00AF1555"/>
    <w:rsid w:val="00B708C0"/>
    <w:rsid w:val="00C46B4B"/>
    <w:rsid w:val="00C5179B"/>
    <w:rsid w:val="00D312AB"/>
    <w:rsid w:val="00D56299"/>
    <w:rsid w:val="00DA0509"/>
    <w:rsid w:val="00DA679D"/>
    <w:rsid w:val="00E00EF2"/>
    <w:rsid w:val="00EE5669"/>
    <w:rsid w:val="00F0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EF7D5"/>
  <w15:docId w15:val="{59F28A27-B58B-483A-81A9-750C83A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Theme="minorEastAsia" w:hAnsi="DengXian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2AB"/>
    <w:pPr>
      <w:widowControl w:val="0"/>
      <w:spacing w:line="360" w:lineRule="auto"/>
      <w:ind w:left="240" w:right="24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D31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D312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12AB"/>
    <w:pPr>
      <w:widowControl/>
      <w:spacing w:before="100" w:beforeAutospacing="1" w:after="100" w:afterAutospacing="1" w:line="240" w:lineRule="auto"/>
      <w:ind w:left="0" w:right="0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D312AB"/>
    <w:rPr>
      <w:rFonts w:eastAsia="仿宋"/>
      <w:i/>
      <w:iCs/>
      <w:color w:val="404040"/>
      <w:sz w:val="28"/>
    </w:rPr>
  </w:style>
  <w:style w:type="character" w:styleId="a4">
    <w:name w:val="Emphasis"/>
    <w:basedOn w:val="a0"/>
    <w:uiPriority w:val="20"/>
    <w:qFormat/>
    <w:rsid w:val="00D312AB"/>
    <w:rPr>
      <w:i/>
      <w:iCs/>
    </w:rPr>
  </w:style>
  <w:style w:type="paragraph" w:styleId="a5">
    <w:name w:val="Subtitle"/>
    <w:basedOn w:val="a"/>
    <w:next w:val="a"/>
    <w:link w:val="a6"/>
    <w:uiPriority w:val="11"/>
    <w:qFormat/>
    <w:rsid w:val="00D312AB"/>
    <w:pPr>
      <w:spacing w:before="240" w:after="60" w:line="240" w:lineRule="auto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D312AB"/>
    <w:rPr>
      <w:rFonts w:eastAsia="仿宋"/>
      <w:b/>
      <w:bCs/>
      <w:kern w:val="28"/>
      <w:sz w:val="36"/>
      <w:szCs w:val="32"/>
    </w:rPr>
  </w:style>
  <w:style w:type="paragraph" w:styleId="a7">
    <w:name w:val="Title"/>
    <w:basedOn w:val="a"/>
    <w:next w:val="a"/>
    <w:link w:val="a8"/>
    <w:uiPriority w:val="10"/>
    <w:qFormat/>
    <w:rsid w:val="00D312AB"/>
    <w:pPr>
      <w:spacing w:before="240" w:after="60"/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12AB"/>
    <w:rPr>
      <w:rFonts w:ascii="等线 Light" w:eastAsia="黑体" w:hAnsi="等线 Light"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12AB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12AB"/>
    <w:rPr>
      <w:rFonts w:eastAsia="仿宋"/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D312AB"/>
    <w:pPr>
      <w:widowControl w:val="0"/>
      <w:ind w:left="240" w:right="240"/>
      <w:jc w:val="both"/>
    </w:pPr>
    <w:rPr>
      <w:rFonts w:eastAsia="黑体"/>
      <w:b/>
      <w:sz w:val="44"/>
    </w:rPr>
  </w:style>
  <w:style w:type="character" w:customStyle="1" w:styleId="30">
    <w:name w:val="标题 3 字符"/>
    <w:basedOn w:val="a0"/>
    <w:link w:val="3"/>
    <w:uiPriority w:val="9"/>
    <w:rsid w:val="00D312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D312AB"/>
  </w:style>
  <w:style w:type="paragraph" w:customStyle="1" w:styleId="md-end-block">
    <w:name w:val="md-end-block"/>
    <w:basedOn w:val="a"/>
    <w:rsid w:val="00D312AB"/>
    <w:pPr>
      <w:widowControl/>
      <w:spacing w:before="100" w:beforeAutospacing="1" w:after="100" w:afterAutospacing="1" w:line="240" w:lineRule="auto"/>
      <w:ind w:left="0" w:right="0"/>
      <w:jc w:val="left"/>
    </w:pPr>
    <w:rPr>
      <w:rFonts w:ascii="宋体" w:eastAsia="宋体" w:hAnsi="宋体"/>
      <w:kern w:val="0"/>
      <w:szCs w:val="24"/>
    </w:rPr>
  </w:style>
  <w:style w:type="character" w:customStyle="1" w:styleId="md-softbreak">
    <w:name w:val="md-softbreak"/>
    <w:basedOn w:val="a0"/>
    <w:rsid w:val="00D312AB"/>
  </w:style>
  <w:style w:type="paragraph" w:styleId="aa">
    <w:name w:val="header"/>
    <w:basedOn w:val="a"/>
    <w:link w:val="ab"/>
    <w:uiPriority w:val="99"/>
    <w:rsid w:val="00D31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312AB"/>
    <w:rPr>
      <w:rFonts w:eastAsia="仿宋"/>
      <w:sz w:val="18"/>
      <w:szCs w:val="18"/>
    </w:rPr>
  </w:style>
  <w:style w:type="paragraph" w:styleId="ac">
    <w:name w:val="footer"/>
    <w:basedOn w:val="a"/>
    <w:link w:val="ad"/>
    <w:uiPriority w:val="99"/>
    <w:rsid w:val="00D312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312AB"/>
    <w:rPr>
      <w:rFonts w:eastAsia="仿宋"/>
      <w:sz w:val="18"/>
      <w:szCs w:val="18"/>
    </w:rPr>
  </w:style>
  <w:style w:type="paragraph" w:styleId="ae">
    <w:name w:val="Balloon Text"/>
    <w:basedOn w:val="a"/>
    <w:link w:val="af"/>
    <w:uiPriority w:val="99"/>
    <w:rsid w:val="00D312AB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rsid w:val="00D312AB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1214</Words>
  <Characters>6924</Characters>
  <Application>Microsoft Office Word</Application>
  <DocSecurity>0</DocSecurity>
  <Lines>57</Lines>
  <Paragraphs>16</Paragraphs>
  <ScaleCrop>false</ScaleCrop>
  <Company>MS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传承 吕</dc:creator>
  <cp:lastModifiedBy>郭 志芃</cp:lastModifiedBy>
  <cp:revision>15</cp:revision>
  <dcterms:created xsi:type="dcterms:W3CDTF">2018-12-21T16:35:00Z</dcterms:created>
  <dcterms:modified xsi:type="dcterms:W3CDTF">2018-12-22T03:38:00Z</dcterms:modified>
</cp:coreProperties>
</file>